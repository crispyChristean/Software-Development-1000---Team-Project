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34E1" w:rsidP="0212B085" w:rsidRDefault="7C12B358" w14:paraId="3D8C633B" w14:textId="3AB66840" w14:noSpellErr="1">
      <w:pPr>
        <w:pStyle w:val="Heading1"/>
        <w:rPr>
          <w:sz w:val="20"/>
          <w:szCs w:val="20"/>
        </w:rPr>
      </w:pPr>
      <w:bookmarkStart w:name="_Toc912157242" w:id="1343743299"/>
      <w:r w:rsidR="7C12B358">
        <w:rPr/>
        <w:t>Instructions</w:t>
      </w:r>
      <w:bookmarkEnd w:id="1343743299"/>
    </w:p>
    <w:p w:rsidR="468AE0E6" w:rsidP="0212B085" w:rsidRDefault="468AE0E6" w14:paraId="3727E5C6" w14:textId="33E4EBD2">
      <w:pPr>
        <w:rPr>
          <w:sz w:val="20"/>
          <w:szCs w:val="20"/>
        </w:rPr>
      </w:pPr>
      <w:r w:rsidRPr="0212B085">
        <w:rPr>
          <w:sz w:val="20"/>
          <w:szCs w:val="20"/>
        </w:rPr>
        <w:t xml:space="preserve">GitHub link for all the programs: </w:t>
      </w:r>
      <w:hyperlink r:id="rId6">
        <w:r w:rsidR="00F04FEB">
          <w:rPr>
            <w:rStyle w:val="Hyperlink"/>
            <w:sz w:val="20"/>
            <w:szCs w:val="20"/>
          </w:rPr>
          <w:t>https://github.com/crispyChristean/Software-Development-1000---Team-Project</w:t>
        </w:r>
      </w:hyperlink>
      <w:r w:rsidRPr="0212B085">
        <w:rPr>
          <w:sz w:val="20"/>
          <w:szCs w:val="20"/>
        </w:rPr>
        <w:t xml:space="preserve"> </w:t>
      </w:r>
    </w:p>
    <w:p w:rsidR="00EC34E1" w:rsidP="08A23737" w:rsidRDefault="00F04FEB" w14:paraId="55124808" w14:textId="2A047773">
      <w:pPr>
        <w:rPr>
          <w:sz w:val="20"/>
          <w:szCs w:val="20"/>
        </w:rPr>
      </w:pPr>
      <w:hyperlink r:id="rId7">
        <w:r w:rsidRPr="0212B085" w:rsidR="5B1A870F">
          <w:rPr>
            <w:rStyle w:val="Hyperlink"/>
            <w:sz w:val="20"/>
            <w:szCs w:val="20"/>
          </w:rPr>
          <w:t>https://westernwyoming.instructure.com/courses/16987/discussion_topics/185035</w:t>
        </w:r>
      </w:hyperlink>
    </w:p>
    <w:p w:rsidR="266B2368" w:rsidP="08A23737" w:rsidRDefault="001D7A1E" w14:paraId="03C0E7B4" w14:textId="43856ABE">
      <w:pPr>
        <w:rPr>
          <w:sz w:val="20"/>
          <w:szCs w:val="20"/>
        </w:rPr>
      </w:pPr>
      <w:r w:rsidRPr="0212B085">
        <w:rPr>
          <w:sz w:val="20"/>
          <w:szCs w:val="20"/>
        </w:rPr>
        <w:t xml:space="preserve">Christian: </w:t>
      </w:r>
      <w:r w:rsidRPr="0212B085" w:rsidR="266B2368">
        <w:rPr>
          <w:sz w:val="20"/>
          <w:szCs w:val="20"/>
        </w:rPr>
        <w:t>307-922-4674</w:t>
      </w:r>
    </w:p>
    <w:p w:rsidR="00480660" w:rsidP="08A23737" w:rsidRDefault="00480660" w14:paraId="364A7DD8" w14:textId="26A69630">
      <w:pPr>
        <w:rPr>
          <w:sz w:val="20"/>
          <w:szCs w:val="20"/>
        </w:rPr>
      </w:pPr>
      <w:r w:rsidRPr="0212B085">
        <w:rPr>
          <w:sz w:val="20"/>
          <w:szCs w:val="20"/>
        </w:rPr>
        <w:t xml:space="preserve">Grant: 307-871-6057 </w:t>
      </w:r>
    </w:p>
    <w:p w:rsidR="08A23737" w:rsidP="08A23737" w:rsidRDefault="00487AA4" w14:paraId="4DB1539F" w14:textId="7C1884D6">
      <w:pPr>
        <w:rPr>
          <w:sz w:val="20"/>
          <w:szCs w:val="20"/>
        </w:rPr>
      </w:pPr>
      <w:r w:rsidRPr="0212B085">
        <w:rPr>
          <w:sz w:val="20"/>
          <w:szCs w:val="20"/>
        </w:rPr>
        <w:t>Rylee: (307)203-6968</w:t>
      </w:r>
    </w:p>
    <w:p w:rsidR="08A23737" w:rsidP="08A23737" w:rsidRDefault="22422B50" w14:paraId="5EF58DD2" w14:noSpellErr="1" w14:textId="7735A8C1">
      <w:pPr>
        <w:rPr>
          <w:sz w:val="20"/>
          <w:szCs w:val="20"/>
        </w:rPr>
      </w:pPr>
      <w:r w:rsidRPr="0669BE7B" w:rsidR="22422B50">
        <w:rPr>
          <w:sz w:val="20"/>
          <w:szCs w:val="20"/>
        </w:rPr>
        <w:t xml:space="preserve">GitHub Link: </w:t>
      </w:r>
      <w:hyperlink r:id="R53f6824a639448d8">
        <w:r w:rsidRPr="0669BE7B" w:rsidR="22422B50">
          <w:rPr>
            <w:rStyle w:val="Hyperlink"/>
            <w:sz w:val="20"/>
            <w:szCs w:val="20"/>
          </w:rPr>
          <w:t>https://github.com/crispyChristean/Software-Development-1350---Team-Project</w:t>
        </w:r>
      </w:hyperlink>
      <w:r w:rsidRPr="0669BE7B" w:rsidR="22422B50">
        <w:rPr>
          <w:sz w:val="20"/>
          <w:szCs w:val="20"/>
        </w:rPr>
        <w:t xml:space="preserve"> </w:t>
      </w:r>
    </w:p>
    <w:p w:rsidR="5C701B35" w:rsidP="08A23737" w:rsidRDefault="5C701B35" w14:paraId="67DF9417" w14:textId="2B3A3B41">
      <w:pPr>
        <w:shd w:val="clear" w:color="auto" w:fill="FFFFFF" w:themeFill="background1"/>
        <w:spacing w:before="180" w:after="180"/>
        <w:rPr>
          <w:rFonts w:ascii="Lato" w:hAnsi="Lato" w:eastAsia="Lato" w:cs="Lato"/>
          <w:color w:val="2D3B45"/>
          <w:sz w:val="20"/>
          <w:szCs w:val="20"/>
        </w:rPr>
      </w:pPr>
      <w:r w:rsidRPr="0212B085">
        <w:rPr>
          <w:rFonts w:ascii="Lato" w:hAnsi="Lato" w:eastAsia="Lato" w:cs="Lato"/>
          <w:color w:val="2D3B45"/>
          <w:sz w:val="20"/>
          <w:szCs w:val="20"/>
        </w:rPr>
        <w:t>Follow these steps carefully:</w:t>
      </w:r>
    </w:p>
    <w:p w:rsidR="5C701B35" w:rsidP="08A23737" w:rsidRDefault="5C701B35" w14:paraId="00A7B872" w14:textId="26CD2BC2">
      <w:pPr>
        <w:shd w:val="clear" w:color="auto" w:fill="FFFFFF" w:themeFill="background1"/>
        <w:spacing w:before="180" w:after="180"/>
        <w:rPr>
          <w:rFonts w:ascii="Lato" w:hAnsi="Lato" w:eastAsia="Lato" w:cs="Lato"/>
          <w:color w:val="2D3B45"/>
          <w:sz w:val="20"/>
          <w:szCs w:val="20"/>
        </w:rPr>
      </w:pPr>
      <w:r w:rsidRPr="0212B085">
        <w:rPr>
          <w:rFonts w:ascii="Lato" w:hAnsi="Lato" w:eastAsia="Lato" w:cs="Lato"/>
          <w:color w:val="2D3B45"/>
          <w:sz w:val="20"/>
          <w:szCs w:val="20"/>
        </w:rPr>
        <w:t>1. Assign team roles. Some examples include:</w:t>
      </w:r>
    </w:p>
    <w:p w:rsidR="08A23737" w:rsidP="08A23737" w:rsidRDefault="08A23737" w14:paraId="189529BB" w14:textId="05AC5E78">
      <w:pPr>
        <w:shd w:val="clear" w:color="auto" w:fill="FFFFFF" w:themeFill="background1"/>
        <w:spacing w:after="0"/>
        <w:ind w:left="375"/>
        <w:rPr>
          <w:sz w:val="20"/>
          <w:szCs w:val="20"/>
        </w:rPr>
      </w:pPr>
    </w:p>
    <w:p w:rsidR="5C701B35" w:rsidP="08A23737" w:rsidRDefault="5C701B35" w14:paraId="7EA0C44F" w14:textId="139EDD10">
      <w:pPr>
        <w:pStyle w:val="ListParagraph"/>
        <w:numPr>
          <w:ilvl w:val="1"/>
          <w:numId w:val="2"/>
        </w:numPr>
        <w:shd w:val="clear" w:color="auto" w:fill="FFFFFF" w:themeFill="background1"/>
        <w:spacing w:after="0"/>
        <w:ind w:left="375"/>
        <w:rPr>
          <w:rFonts w:ascii="Lato" w:hAnsi="Lato" w:eastAsia="Lato" w:cs="Lato"/>
          <w:color w:val="2D3B45"/>
          <w:sz w:val="20"/>
          <w:szCs w:val="20"/>
        </w:rPr>
      </w:pPr>
      <w:r w:rsidRPr="0212B085">
        <w:rPr>
          <w:rFonts w:ascii="Lato" w:hAnsi="Lato" w:eastAsia="Lato" w:cs="Lato"/>
          <w:color w:val="2D3B45"/>
          <w:sz w:val="20"/>
          <w:szCs w:val="20"/>
        </w:rPr>
        <w:t>Team lead</w:t>
      </w:r>
    </w:p>
    <w:p w:rsidR="5C701B35" w:rsidP="08A23737" w:rsidRDefault="5C701B35" w14:paraId="152EF896" w14:textId="49EA366A">
      <w:pPr>
        <w:pStyle w:val="ListParagraph"/>
        <w:numPr>
          <w:ilvl w:val="1"/>
          <w:numId w:val="2"/>
        </w:numPr>
        <w:shd w:val="clear" w:color="auto" w:fill="FFFFFF" w:themeFill="background1"/>
        <w:spacing w:after="0"/>
        <w:ind w:left="375"/>
        <w:rPr>
          <w:rFonts w:ascii="Lato" w:hAnsi="Lato" w:eastAsia="Lato" w:cs="Lato"/>
          <w:color w:val="2D3B45"/>
          <w:sz w:val="20"/>
          <w:szCs w:val="20"/>
        </w:rPr>
      </w:pPr>
      <w:r w:rsidRPr="0212B085">
        <w:rPr>
          <w:rFonts w:ascii="Lato" w:hAnsi="Lato" w:eastAsia="Lato" w:cs="Lato"/>
          <w:color w:val="2D3B45"/>
          <w:sz w:val="20"/>
          <w:szCs w:val="20"/>
        </w:rPr>
        <w:t>Developers (will likely need two as this will be the bulk of the document)</w:t>
      </w:r>
    </w:p>
    <w:p w:rsidR="5C701B35" w:rsidP="08A23737" w:rsidRDefault="5C701B35" w14:paraId="68226A35" w14:textId="4C98D5EB">
      <w:pPr>
        <w:pStyle w:val="ListParagraph"/>
        <w:numPr>
          <w:ilvl w:val="1"/>
          <w:numId w:val="2"/>
        </w:numPr>
        <w:shd w:val="clear" w:color="auto" w:fill="FFFFFF" w:themeFill="background1"/>
        <w:spacing w:after="0"/>
        <w:ind w:left="375"/>
        <w:rPr>
          <w:rFonts w:ascii="Lato" w:hAnsi="Lato" w:eastAsia="Lato" w:cs="Lato"/>
          <w:color w:val="2D3B45"/>
          <w:sz w:val="20"/>
          <w:szCs w:val="20"/>
        </w:rPr>
      </w:pPr>
      <w:r w:rsidRPr="0212B085">
        <w:rPr>
          <w:rFonts w:ascii="Lato" w:hAnsi="Lato" w:eastAsia="Lato" w:cs="Lato"/>
          <w:color w:val="2D3B45"/>
          <w:sz w:val="20"/>
          <w:szCs w:val="20"/>
        </w:rPr>
        <w:t>Tester</w:t>
      </w:r>
    </w:p>
    <w:p w:rsidR="5C701B35" w:rsidP="08A23737" w:rsidRDefault="5C701B35" w14:paraId="0BEBA59D" w14:textId="637ECE4A">
      <w:pPr>
        <w:pStyle w:val="ListParagraph"/>
        <w:numPr>
          <w:ilvl w:val="1"/>
          <w:numId w:val="2"/>
        </w:numPr>
        <w:shd w:val="clear" w:color="auto" w:fill="FFFFFF" w:themeFill="background1"/>
        <w:spacing w:after="0"/>
        <w:ind w:left="375"/>
        <w:rPr>
          <w:rFonts w:ascii="Lato" w:hAnsi="Lato" w:eastAsia="Lato" w:cs="Lato"/>
          <w:color w:val="2D3B45"/>
          <w:sz w:val="20"/>
          <w:szCs w:val="20"/>
        </w:rPr>
      </w:pPr>
      <w:r w:rsidRPr="0212B085">
        <w:rPr>
          <w:rFonts w:ascii="Lato" w:hAnsi="Lato" w:eastAsia="Lato" w:cs="Lato"/>
          <w:color w:val="2D3B45"/>
          <w:sz w:val="20"/>
          <w:szCs w:val="20"/>
        </w:rPr>
        <w:t>QA manager/engineer</w:t>
      </w:r>
    </w:p>
    <w:p w:rsidR="5C701B35" w:rsidP="08A23737" w:rsidRDefault="5C701B35" w14:paraId="0C10EB61" w14:textId="5507A5FA">
      <w:pPr>
        <w:shd w:val="clear" w:color="auto" w:fill="FFFFFF" w:themeFill="background1"/>
        <w:spacing w:before="180" w:after="180"/>
        <w:rPr>
          <w:rFonts w:ascii="Lato" w:hAnsi="Lato" w:eastAsia="Lato" w:cs="Lato"/>
          <w:color w:val="2D3B45"/>
          <w:sz w:val="20"/>
          <w:szCs w:val="20"/>
        </w:rPr>
      </w:pPr>
      <w:r w:rsidRPr="0212B085">
        <w:rPr>
          <w:rFonts w:ascii="Lato" w:hAnsi="Lato" w:eastAsia="Lato" w:cs="Lato"/>
          <w:color w:val="2D3B45"/>
          <w:sz w:val="20"/>
          <w:szCs w:val="20"/>
        </w:rPr>
        <w:t>2. As a team, write the coding standards mockup/template.</w:t>
      </w:r>
    </w:p>
    <w:p w:rsidR="5C701B35" w:rsidP="08A23737" w:rsidRDefault="5C701B35" w14:paraId="1B933987" w14:textId="01025D96">
      <w:pPr>
        <w:shd w:val="clear" w:color="auto" w:fill="FFFFFF" w:themeFill="background1"/>
        <w:spacing w:before="180" w:after="180"/>
        <w:rPr>
          <w:rFonts w:ascii="Lato" w:hAnsi="Lato" w:eastAsia="Lato" w:cs="Lato"/>
          <w:color w:val="2D3B45"/>
          <w:sz w:val="20"/>
          <w:szCs w:val="20"/>
        </w:rPr>
      </w:pPr>
      <w:r w:rsidRPr="0212B085">
        <w:rPr>
          <w:rFonts w:ascii="Lato" w:hAnsi="Lato" w:eastAsia="Lato" w:cs="Lato"/>
          <w:color w:val="2D3B45"/>
          <w:sz w:val="20"/>
          <w:szCs w:val="20"/>
        </w:rPr>
        <w:t>3. Submit the completed document. Be sure to include the "team" names and roles. The team leader should be the one to compile and submit the document. The document can be an .md (README), .txt, or even a Word document.</w:t>
      </w:r>
    </w:p>
    <w:p w:rsidR="5C701B35" w:rsidP="08A23737" w:rsidRDefault="5C701B35" w14:paraId="760BD585" w14:textId="3A9B8BA8">
      <w:pPr>
        <w:shd w:val="clear" w:color="auto" w:fill="FFFFFF" w:themeFill="background1"/>
        <w:spacing w:before="180" w:after="180"/>
        <w:rPr>
          <w:rFonts w:ascii="Lato" w:hAnsi="Lato" w:eastAsia="Lato" w:cs="Lato"/>
          <w:color w:val="2D3B45"/>
          <w:sz w:val="20"/>
          <w:szCs w:val="20"/>
        </w:rPr>
      </w:pPr>
      <w:r w:rsidRPr="0212B085">
        <w:rPr>
          <w:rFonts w:ascii="Lato" w:hAnsi="Lato" w:eastAsia="Lato" w:cs="Lato"/>
          <w:color w:val="2D3B45"/>
          <w:sz w:val="20"/>
          <w:szCs w:val="20"/>
        </w:rPr>
        <w:t>I found some examples on GitHub that might be useful:</w:t>
      </w:r>
    </w:p>
    <w:p w:rsidR="5C701B35" w:rsidP="08A23737" w:rsidRDefault="00F04FEB" w14:paraId="7B4EE5B2" w14:textId="7AD05107">
      <w:pPr>
        <w:pStyle w:val="ListParagraph"/>
        <w:numPr>
          <w:ilvl w:val="0"/>
          <w:numId w:val="1"/>
        </w:numPr>
        <w:shd w:val="clear" w:color="auto" w:fill="FFFFFF" w:themeFill="background1"/>
        <w:spacing w:after="0"/>
        <w:ind w:left="375"/>
        <w:rPr>
          <w:rFonts w:ascii="Lato" w:hAnsi="Lato" w:eastAsia="Lato" w:cs="Lato"/>
          <w:color w:val="2D3B45"/>
          <w:sz w:val="20"/>
          <w:szCs w:val="20"/>
          <w:u w:val="single"/>
        </w:rPr>
      </w:pPr>
      <w:hyperlink r:id="rId9">
        <w:r w:rsidRPr="0212B085" w:rsidR="5C701B35">
          <w:rPr>
            <w:rStyle w:val="Hyperlink"/>
            <w:rFonts w:ascii="Lato" w:hAnsi="Lato" w:eastAsia="Lato" w:cs="Lato"/>
            <w:color w:val="2D3B45"/>
            <w:sz w:val="20"/>
            <w:szCs w:val="20"/>
          </w:rPr>
          <w:t>https://github.com/axolo-co/developer-resources/tree/mainLinks to an external site.</w:t>
        </w:r>
      </w:hyperlink>
    </w:p>
    <w:p w:rsidR="5C701B35" w:rsidP="08A23737" w:rsidRDefault="00F04FEB" w14:paraId="5D58765A" w14:textId="25056427">
      <w:pPr>
        <w:pStyle w:val="ListParagraph"/>
        <w:numPr>
          <w:ilvl w:val="0"/>
          <w:numId w:val="1"/>
        </w:numPr>
        <w:shd w:val="clear" w:color="auto" w:fill="FFFFFF" w:themeFill="background1"/>
        <w:spacing w:after="0"/>
        <w:ind w:left="375"/>
        <w:rPr>
          <w:rFonts w:ascii="Lato" w:hAnsi="Lato" w:eastAsia="Lato" w:cs="Lato"/>
          <w:color w:val="2D3B45"/>
          <w:sz w:val="20"/>
          <w:szCs w:val="20"/>
        </w:rPr>
      </w:pPr>
      <w:hyperlink r:id="rId10">
        <w:r w:rsidRPr="0212B085" w:rsidR="5C701B35">
          <w:rPr>
            <w:rStyle w:val="Hyperlink"/>
            <w:rFonts w:ascii="Lato" w:hAnsi="Lato" w:eastAsia="Lato" w:cs="Lato"/>
            <w:color w:val="2D3B45"/>
            <w:sz w:val="20"/>
            <w:szCs w:val="20"/>
          </w:rPr>
          <w:t>https://github.com/devspace/awesome-github-templatesLinks to an external site.</w:t>
        </w:r>
      </w:hyperlink>
    </w:p>
    <w:p w:rsidR="5F25AF44" w:rsidP="5F25AF44" w:rsidRDefault="5F25AF44" w14:paraId="0840E273" w14:textId="17E09952">
      <w:pPr>
        <w:pStyle w:val="Title"/>
      </w:pPr>
    </w:p>
    <w:p w:rsidR="5F25AF44" w:rsidP="5F25AF44" w:rsidRDefault="5F25AF44" w14:paraId="3E693FC4" w14:textId="08B3A7C2">
      <w:pPr>
        <w:pStyle w:val="Title"/>
        <w:jc w:val="center"/>
      </w:pPr>
    </w:p>
    <w:p w:rsidR="08A23737" w:rsidP="5F25AF44" w:rsidRDefault="08A23737" w14:paraId="24349BDB" w14:textId="6A7441CE">
      <w:pPr>
        <w:pStyle w:val="Title"/>
        <w:jc w:val="center"/>
      </w:pPr>
    </w:p>
    <w:p w:rsidR="001B5668" w:rsidP="007446A7" w:rsidRDefault="001B5668" w14:paraId="26820F54" w14:textId="20B928E8">
      <w:pPr>
        <w:pStyle w:val="Title"/>
        <w:jc w:val="center"/>
      </w:pPr>
    </w:p>
    <w:p w:rsidR="001B5668" w:rsidP="007446A7" w:rsidRDefault="001B5668" w14:paraId="21CEC625" w14:textId="62A459CB">
      <w:pPr>
        <w:pStyle w:val="Title"/>
        <w:jc w:val="center"/>
      </w:pPr>
    </w:p>
    <w:p w:rsidR="001B5668" w:rsidP="007446A7" w:rsidRDefault="001B5668" w14:paraId="72674E12" w14:textId="55559F18">
      <w:pPr>
        <w:pStyle w:val="Title"/>
        <w:jc w:val="center"/>
      </w:pPr>
      <w:r>
        <w:t>Coding Standards</w:t>
      </w:r>
    </w:p>
    <w:p w:rsidR="001F2A6F" w:rsidP="0212B085" w:rsidRDefault="0212B085" w14:paraId="7FA65120" w14:textId="35E97CC5">
      <w:pPr>
        <w:pStyle w:val="TOC1"/>
        <w:tabs>
          <w:tab w:val="right" w:leader="dot" w:pos="9345"/>
        </w:tabs>
        <w:rPr>
          <w:noProof/>
          <w:kern w:val="2"/>
          <w:sz w:val="24"/>
          <w:szCs w:val="24"/>
          <w:lang w:eastAsia="en-US"/>
          <w14:ligatures w14:val="standardContextual"/>
        </w:rPr>
      </w:pPr>
      <w:r>
        <w:fldChar w:fldCharType="begin"/>
      </w:r>
      <w:r>
        <w:instrText xml:space="preserve">TOC \o "1-4" \z \u \h</w:instrText>
      </w:r>
      <w:r>
        <w:fldChar w:fldCharType="separate"/>
      </w:r>
      <w:hyperlink w:anchor="_Toc912157242">
        <w:r w:rsidRPr="2BF48B99" w:rsidR="2BF48B99">
          <w:rPr>
            <w:rStyle w:val="Hyperlink"/>
          </w:rPr>
          <w:t>Instructions</w:t>
        </w:r>
        <w:r>
          <w:tab/>
        </w:r>
        <w:r>
          <w:fldChar w:fldCharType="begin"/>
        </w:r>
        <w:r>
          <w:instrText xml:space="preserve">PAGEREF _Toc912157242 \h</w:instrText>
        </w:r>
        <w:r>
          <w:fldChar w:fldCharType="separate"/>
        </w:r>
        <w:r w:rsidRPr="2BF48B99" w:rsidR="2BF48B99">
          <w:rPr>
            <w:rStyle w:val="Hyperlink"/>
          </w:rPr>
          <w:t>1</w:t>
        </w:r>
        <w:r>
          <w:fldChar w:fldCharType="end"/>
        </w:r>
      </w:hyperlink>
    </w:p>
    <w:p w:rsidR="001F2A6F" w:rsidP="0212B085" w:rsidRDefault="00F04FEB" w14:paraId="2A833A8D" w14:textId="42BA3122">
      <w:pPr>
        <w:pStyle w:val="TOC2"/>
        <w:tabs>
          <w:tab w:val="right" w:leader="dot" w:pos="9345"/>
        </w:tabs>
        <w:rPr>
          <w:noProof/>
          <w:kern w:val="2"/>
          <w:sz w:val="24"/>
          <w:szCs w:val="24"/>
          <w:lang w:eastAsia="en-US"/>
          <w14:ligatures w14:val="standardContextual"/>
        </w:rPr>
      </w:pPr>
      <w:hyperlink w:anchor="_Toc1317085265">
        <w:r w:rsidRPr="2BF48B99" w:rsidR="2BF48B99">
          <w:rPr>
            <w:rStyle w:val="Hyperlink"/>
          </w:rPr>
          <w:t>Authors/Roles:</w:t>
        </w:r>
        <w:r>
          <w:tab/>
        </w:r>
        <w:r>
          <w:fldChar w:fldCharType="begin"/>
        </w:r>
        <w:r>
          <w:instrText xml:space="preserve">PAGEREF _Toc1317085265 \h</w:instrText>
        </w:r>
        <w:r>
          <w:fldChar w:fldCharType="separate"/>
        </w:r>
        <w:r w:rsidRPr="2BF48B99" w:rsidR="2BF48B99">
          <w:rPr>
            <w:rStyle w:val="Hyperlink"/>
          </w:rPr>
          <w:t>2</w:t>
        </w:r>
        <w:r>
          <w:fldChar w:fldCharType="end"/>
        </w:r>
      </w:hyperlink>
    </w:p>
    <w:p w:rsidR="001F2A6F" w:rsidP="0212B085" w:rsidRDefault="00F04FEB" w14:paraId="076A0BB7" w14:textId="3DBFBEB4">
      <w:pPr>
        <w:pStyle w:val="TOC2"/>
        <w:tabs>
          <w:tab w:val="right" w:leader="dot" w:pos="9345"/>
        </w:tabs>
        <w:rPr>
          <w:noProof/>
          <w:kern w:val="2"/>
          <w:sz w:val="24"/>
          <w:szCs w:val="24"/>
          <w:lang w:eastAsia="en-US"/>
          <w14:ligatures w14:val="standardContextual"/>
        </w:rPr>
      </w:pPr>
      <w:hyperlink w:anchor="_Toc141830892">
        <w:r w:rsidRPr="2BF48B99" w:rsidR="2BF48B99">
          <w:rPr>
            <w:rStyle w:val="Hyperlink"/>
          </w:rPr>
          <w:t>Introduction</w:t>
        </w:r>
        <w:r>
          <w:tab/>
        </w:r>
        <w:r>
          <w:fldChar w:fldCharType="begin"/>
        </w:r>
        <w:r>
          <w:instrText xml:space="preserve">PAGEREF _Toc141830892 \h</w:instrText>
        </w:r>
        <w:r>
          <w:fldChar w:fldCharType="separate"/>
        </w:r>
        <w:r w:rsidRPr="2BF48B99" w:rsidR="2BF48B99">
          <w:rPr>
            <w:rStyle w:val="Hyperlink"/>
          </w:rPr>
          <w:t>2</w:t>
        </w:r>
        <w:r>
          <w:fldChar w:fldCharType="end"/>
        </w:r>
      </w:hyperlink>
    </w:p>
    <w:p w:rsidR="001F2A6F" w:rsidP="0212B085" w:rsidRDefault="00F04FEB" w14:paraId="0A5032D1" w14:textId="134F3E91">
      <w:pPr>
        <w:pStyle w:val="TOC2"/>
        <w:tabs>
          <w:tab w:val="right" w:leader="dot" w:pos="9345"/>
        </w:tabs>
        <w:rPr>
          <w:noProof/>
          <w:kern w:val="2"/>
          <w:sz w:val="24"/>
          <w:szCs w:val="24"/>
          <w:lang w:eastAsia="en-US"/>
          <w14:ligatures w14:val="standardContextual"/>
        </w:rPr>
      </w:pPr>
      <w:hyperlink w:anchor="_Toc545713485">
        <w:r w:rsidRPr="2BF48B99" w:rsidR="2BF48B99">
          <w:rPr>
            <w:rStyle w:val="Hyperlink"/>
          </w:rPr>
          <w:t>Common Commenting usages</w:t>
        </w:r>
        <w:r>
          <w:tab/>
        </w:r>
        <w:r>
          <w:fldChar w:fldCharType="begin"/>
        </w:r>
        <w:r>
          <w:instrText xml:space="preserve">PAGEREF _Toc545713485 \h</w:instrText>
        </w:r>
        <w:r>
          <w:fldChar w:fldCharType="separate"/>
        </w:r>
        <w:r w:rsidRPr="2BF48B99" w:rsidR="2BF48B99">
          <w:rPr>
            <w:rStyle w:val="Hyperlink"/>
          </w:rPr>
          <w:t>2</w:t>
        </w:r>
        <w:r>
          <w:fldChar w:fldCharType="end"/>
        </w:r>
      </w:hyperlink>
    </w:p>
    <w:p w:rsidR="001F2A6F" w:rsidP="0212B085" w:rsidRDefault="00F04FEB" w14:paraId="41BA2C68" w14:textId="18DD3CA0">
      <w:pPr>
        <w:pStyle w:val="TOC3"/>
        <w:tabs>
          <w:tab w:val="right" w:leader="dot" w:pos="9345"/>
        </w:tabs>
        <w:rPr>
          <w:noProof/>
          <w:kern w:val="2"/>
          <w:sz w:val="24"/>
          <w:szCs w:val="24"/>
          <w:lang w:eastAsia="en-US"/>
          <w14:ligatures w14:val="standardContextual"/>
        </w:rPr>
      </w:pPr>
      <w:hyperlink w:anchor="_Toc9026210">
        <w:r w:rsidRPr="2BF48B99" w:rsidR="2BF48B99">
          <w:rPr>
            <w:rStyle w:val="Hyperlink"/>
          </w:rPr>
          <w:t>Example 2: Programming Comments on a modified program.</w:t>
        </w:r>
        <w:r>
          <w:tab/>
        </w:r>
        <w:r>
          <w:fldChar w:fldCharType="begin"/>
        </w:r>
        <w:r>
          <w:instrText xml:space="preserve">PAGEREF _Toc9026210 \h</w:instrText>
        </w:r>
        <w:r>
          <w:fldChar w:fldCharType="separate"/>
        </w:r>
        <w:r w:rsidRPr="2BF48B99" w:rsidR="2BF48B99">
          <w:rPr>
            <w:rStyle w:val="Hyperlink"/>
          </w:rPr>
          <w:t>3</w:t>
        </w:r>
        <w:r>
          <w:fldChar w:fldCharType="end"/>
        </w:r>
      </w:hyperlink>
    </w:p>
    <w:p w:rsidR="001F2A6F" w:rsidP="0212B085" w:rsidRDefault="00F04FEB" w14:paraId="1E465944" w14:textId="5D112282">
      <w:pPr>
        <w:pStyle w:val="TOC3"/>
        <w:tabs>
          <w:tab w:val="right" w:leader="dot" w:pos="9345"/>
        </w:tabs>
        <w:rPr>
          <w:noProof/>
          <w:kern w:val="2"/>
          <w:sz w:val="24"/>
          <w:szCs w:val="24"/>
          <w:lang w:eastAsia="en-US"/>
          <w14:ligatures w14:val="standardContextual"/>
        </w:rPr>
      </w:pPr>
      <w:hyperlink w:anchor="_Toc719327369">
        <w:r w:rsidRPr="2BF48B99" w:rsidR="2BF48B99">
          <w:rPr>
            <w:rStyle w:val="Hyperlink"/>
          </w:rPr>
          <w:t>Commenting on New Programs and Multi-user Programs</w:t>
        </w:r>
        <w:r>
          <w:tab/>
        </w:r>
        <w:r>
          <w:fldChar w:fldCharType="begin"/>
        </w:r>
        <w:r>
          <w:instrText xml:space="preserve">PAGEREF _Toc719327369 \h</w:instrText>
        </w:r>
        <w:r>
          <w:fldChar w:fldCharType="separate"/>
        </w:r>
        <w:r w:rsidRPr="2BF48B99" w:rsidR="2BF48B99">
          <w:rPr>
            <w:rStyle w:val="Hyperlink"/>
          </w:rPr>
          <w:t>4</w:t>
        </w:r>
        <w:r>
          <w:fldChar w:fldCharType="end"/>
        </w:r>
      </w:hyperlink>
    </w:p>
    <w:p w:rsidR="001F2A6F" w:rsidP="2BF48B99" w:rsidRDefault="00F04FEB" w14:paraId="0BDB441F" w14:textId="0CE1BA00">
      <w:pPr>
        <w:pStyle w:val="TOC4"/>
        <w:tabs>
          <w:tab w:val="right" w:leader="dot" w:pos="9345"/>
        </w:tabs>
        <w:rPr>
          <w:noProof/>
          <w:kern w:val="2"/>
          <w:sz w:val="24"/>
          <w:szCs w:val="24"/>
          <w:lang w:eastAsia="en-US"/>
          <w14:ligatures w14:val="standardContextual"/>
        </w:rPr>
      </w:pPr>
      <w:hyperlink w:anchor="_Toc538866659">
        <w:r w:rsidRPr="2BF48B99" w:rsidR="2BF48B99">
          <w:rPr>
            <w:rStyle w:val="Hyperlink"/>
          </w:rPr>
          <w:t>Heading Content</w:t>
        </w:r>
        <w:r>
          <w:tab/>
        </w:r>
        <w:r>
          <w:fldChar w:fldCharType="begin"/>
        </w:r>
        <w:r>
          <w:instrText xml:space="preserve">PAGEREF _Toc538866659 \h</w:instrText>
        </w:r>
        <w:r>
          <w:fldChar w:fldCharType="separate"/>
        </w:r>
        <w:r w:rsidRPr="2BF48B99" w:rsidR="2BF48B99">
          <w:rPr>
            <w:rStyle w:val="Hyperlink"/>
          </w:rPr>
          <w:t>4</w:t>
        </w:r>
        <w:r>
          <w:fldChar w:fldCharType="end"/>
        </w:r>
      </w:hyperlink>
    </w:p>
    <w:p w:rsidR="001F2A6F" w:rsidP="0212B085" w:rsidRDefault="00F04FEB" w14:paraId="75D11880" w14:textId="45738D38">
      <w:pPr>
        <w:pStyle w:val="TOC4"/>
        <w:tabs>
          <w:tab w:val="right" w:leader="dot" w:pos="9345"/>
        </w:tabs>
        <w:rPr>
          <w:noProof/>
          <w:kern w:val="2"/>
          <w:sz w:val="24"/>
          <w:szCs w:val="24"/>
          <w:lang w:eastAsia="en-US"/>
          <w14:ligatures w14:val="standardContextual"/>
        </w:rPr>
      </w:pPr>
      <w:hyperlink w:anchor="_Toc1930894415">
        <w:r w:rsidRPr="2BF48B99" w:rsidR="2BF48B99">
          <w:rPr>
            <w:rStyle w:val="Hyperlink"/>
          </w:rPr>
          <w:t>Body Content</w:t>
        </w:r>
        <w:r>
          <w:tab/>
        </w:r>
        <w:r>
          <w:fldChar w:fldCharType="begin"/>
        </w:r>
        <w:r>
          <w:instrText xml:space="preserve">PAGEREF _Toc1930894415 \h</w:instrText>
        </w:r>
        <w:r>
          <w:fldChar w:fldCharType="separate"/>
        </w:r>
        <w:r w:rsidRPr="2BF48B99" w:rsidR="2BF48B99">
          <w:rPr>
            <w:rStyle w:val="Hyperlink"/>
          </w:rPr>
          <w:t>5</w:t>
        </w:r>
        <w:r>
          <w:fldChar w:fldCharType="end"/>
        </w:r>
      </w:hyperlink>
    </w:p>
    <w:p w:rsidR="001F2A6F" w:rsidP="0212B085" w:rsidRDefault="00F04FEB" w14:paraId="71A5CC06" w14:textId="582D2766">
      <w:pPr>
        <w:pStyle w:val="TOC4"/>
        <w:tabs>
          <w:tab w:val="right" w:leader="dot" w:pos="9345"/>
        </w:tabs>
        <w:rPr>
          <w:noProof/>
          <w:kern w:val="2"/>
          <w:sz w:val="24"/>
          <w:szCs w:val="24"/>
          <w:lang w:eastAsia="en-US"/>
          <w14:ligatures w14:val="standardContextual"/>
        </w:rPr>
      </w:pPr>
      <w:hyperlink w:anchor="_Toc168813678">
        <w:r w:rsidRPr="2BF48B99" w:rsidR="2BF48B99">
          <w:rPr>
            <w:rStyle w:val="Hyperlink"/>
          </w:rPr>
          <w:t>Footer Content</w:t>
        </w:r>
        <w:r>
          <w:tab/>
        </w:r>
        <w:r>
          <w:fldChar w:fldCharType="begin"/>
        </w:r>
        <w:r>
          <w:instrText xml:space="preserve">PAGEREF _Toc168813678 \h</w:instrText>
        </w:r>
        <w:r>
          <w:fldChar w:fldCharType="separate"/>
        </w:r>
        <w:r w:rsidRPr="2BF48B99" w:rsidR="2BF48B99">
          <w:rPr>
            <w:rStyle w:val="Hyperlink"/>
          </w:rPr>
          <w:t>5</w:t>
        </w:r>
        <w:r>
          <w:fldChar w:fldCharType="end"/>
        </w:r>
      </w:hyperlink>
    </w:p>
    <w:p w:rsidR="001F2A6F" w:rsidP="2BF48B99" w:rsidRDefault="00F04FEB" w14:paraId="0091072E" w14:textId="5CB43A9C">
      <w:pPr>
        <w:pStyle w:val="TOC2"/>
        <w:tabs>
          <w:tab w:val="right" w:leader="dot" w:pos="9345"/>
        </w:tabs>
        <w:rPr>
          <w:noProof/>
          <w:kern w:val="2"/>
          <w:sz w:val="24"/>
          <w:szCs w:val="24"/>
          <w:lang w:eastAsia="en-US"/>
          <w14:ligatures w14:val="standardContextual"/>
        </w:rPr>
      </w:pPr>
      <w:hyperlink w:anchor="_Toc653338752">
        <w:r w:rsidRPr="2BF48B99" w:rsidR="2BF48B99">
          <w:rPr>
            <w:rStyle w:val="Hyperlink"/>
          </w:rPr>
          <w:t>Variable Naming Conventions</w:t>
        </w:r>
        <w:r>
          <w:tab/>
        </w:r>
        <w:r>
          <w:fldChar w:fldCharType="begin"/>
        </w:r>
        <w:r>
          <w:instrText xml:space="preserve">PAGEREF _Toc653338752 \h</w:instrText>
        </w:r>
        <w:r>
          <w:fldChar w:fldCharType="separate"/>
        </w:r>
        <w:r w:rsidRPr="2BF48B99" w:rsidR="2BF48B99">
          <w:rPr>
            <w:rStyle w:val="Hyperlink"/>
          </w:rPr>
          <w:t>5</w:t>
        </w:r>
        <w:r>
          <w:fldChar w:fldCharType="end"/>
        </w:r>
      </w:hyperlink>
    </w:p>
    <w:p w:rsidR="001F2A6F" w:rsidP="0212B085" w:rsidRDefault="00F04FEB" w14:paraId="56CD3312" w14:textId="3E38ED3E">
      <w:pPr>
        <w:pStyle w:val="TOC2"/>
        <w:tabs>
          <w:tab w:val="right" w:leader="dot" w:pos="9345"/>
        </w:tabs>
        <w:rPr>
          <w:noProof/>
          <w:kern w:val="2"/>
          <w:sz w:val="24"/>
          <w:szCs w:val="24"/>
          <w:lang w:eastAsia="en-US"/>
          <w14:ligatures w14:val="standardContextual"/>
        </w:rPr>
      </w:pPr>
      <w:hyperlink w:anchor="_Toc1440325929">
        <w:r w:rsidRPr="2BF48B99" w:rsidR="2BF48B99">
          <w:rPr>
            <w:rStyle w:val="Hyperlink"/>
          </w:rPr>
          <w:t>Function Naming Conventions</w:t>
        </w:r>
        <w:r>
          <w:tab/>
        </w:r>
        <w:r>
          <w:fldChar w:fldCharType="begin"/>
        </w:r>
        <w:r>
          <w:instrText xml:space="preserve">PAGEREF _Toc1440325929 \h</w:instrText>
        </w:r>
        <w:r>
          <w:fldChar w:fldCharType="separate"/>
        </w:r>
        <w:r w:rsidRPr="2BF48B99" w:rsidR="2BF48B99">
          <w:rPr>
            <w:rStyle w:val="Hyperlink"/>
          </w:rPr>
          <w:t>6</w:t>
        </w:r>
        <w:r>
          <w:fldChar w:fldCharType="end"/>
        </w:r>
      </w:hyperlink>
    </w:p>
    <w:p w:rsidR="001F2A6F" w:rsidP="0212B085" w:rsidRDefault="00F04FEB" w14:paraId="192D1EB2" w14:textId="631D4FFF">
      <w:pPr>
        <w:pStyle w:val="TOC2"/>
        <w:tabs>
          <w:tab w:val="right" w:leader="dot" w:pos="9345"/>
        </w:tabs>
        <w:rPr>
          <w:noProof/>
          <w:kern w:val="2"/>
          <w:sz w:val="24"/>
          <w:szCs w:val="24"/>
          <w:lang w:eastAsia="en-US"/>
          <w14:ligatures w14:val="standardContextual"/>
        </w:rPr>
      </w:pPr>
      <w:hyperlink w:anchor="_Toc932311427">
        <w:r w:rsidRPr="2BF48B99" w:rsidR="2BF48B99">
          <w:rPr>
            <w:rStyle w:val="Hyperlink"/>
          </w:rPr>
          <w:t>Constants Naming Conventions</w:t>
        </w:r>
        <w:r>
          <w:tab/>
        </w:r>
        <w:r>
          <w:fldChar w:fldCharType="begin"/>
        </w:r>
        <w:r>
          <w:instrText xml:space="preserve">PAGEREF _Toc932311427 \h</w:instrText>
        </w:r>
        <w:r>
          <w:fldChar w:fldCharType="separate"/>
        </w:r>
        <w:r w:rsidRPr="2BF48B99" w:rsidR="2BF48B99">
          <w:rPr>
            <w:rStyle w:val="Hyperlink"/>
          </w:rPr>
          <w:t>7</w:t>
        </w:r>
        <w:r>
          <w:fldChar w:fldCharType="end"/>
        </w:r>
      </w:hyperlink>
    </w:p>
    <w:p w:rsidR="001F2A6F" w:rsidP="0212B085" w:rsidRDefault="00F04FEB" w14:paraId="72FF59D8" w14:textId="5E65D3C2">
      <w:pPr>
        <w:pStyle w:val="TOC2"/>
        <w:tabs>
          <w:tab w:val="right" w:leader="dot" w:pos="9345"/>
        </w:tabs>
        <w:rPr>
          <w:noProof/>
          <w:kern w:val="2"/>
          <w:sz w:val="24"/>
          <w:szCs w:val="24"/>
          <w:lang w:eastAsia="en-US"/>
          <w14:ligatures w14:val="standardContextual"/>
        </w:rPr>
      </w:pPr>
      <w:hyperlink w:anchor="_Toc1340721474">
        <w:r w:rsidRPr="2BF48B99" w:rsidR="2BF48B99">
          <w:rPr>
            <w:rStyle w:val="Hyperlink"/>
          </w:rPr>
          <w:t>Indentation</w:t>
        </w:r>
        <w:r>
          <w:tab/>
        </w:r>
        <w:r>
          <w:fldChar w:fldCharType="begin"/>
        </w:r>
        <w:r>
          <w:instrText xml:space="preserve">PAGEREF _Toc1340721474 \h</w:instrText>
        </w:r>
        <w:r>
          <w:fldChar w:fldCharType="separate"/>
        </w:r>
        <w:r w:rsidRPr="2BF48B99" w:rsidR="2BF48B99">
          <w:rPr>
            <w:rStyle w:val="Hyperlink"/>
          </w:rPr>
          <w:t>7</w:t>
        </w:r>
        <w:r>
          <w:fldChar w:fldCharType="end"/>
        </w:r>
      </w:hyperlink>
    </w:p>
    <w:p w:rsidR="0212B085" w:rsidP="2BF48B99" w:rsidRDefault="00F04FEB" w14:paraId="7A2783BD" w14:textId="1996913A">
      <w:pPr>
        <w:pStyle w:val="TOC1"/>
        <w:tabs>
          <w:tab w:val="right" w:leader="dot" w:pos="9345"/>
        </w:tabs>
      </w:pPr>
      <w:hyperlink w:anchor="_Toc1712979556">
        <w:r w:rsidRPr="2BF48B99" w:rsidR="2BF48B99">
          <w:rPr>
            <w:rStyle w:val="Hyperlink"/>
          </w:rPr>
          <w:t>Communication Section for this document</w:t>
        </w:r>
        <w:r>
          <w:tab/>
        </w:r>
        <w:r>
          <w:fldChar w:fldCharType="begin"/>
        </w:r>
        <w:r>
          <w:instrText xml:space="preserve">PAGEREF _Toc1712979556 \h</w:instrText>
        </w:r>
        <w:r>
          <w:fldChar w:fldCharType="separate"/>
        </w:r>
        <w:r w:rsidRPr="2BF48B99" w:rsidR="2BF48B99">
          <w:rPr>
            <w:rStyle w:val="Hyperlink"/>
          </w:rPr>
          <w:t>8</w:t>
        </w:r>
        <w:r>
          <w:fldChar w:fldCharType="end"/>
        </w:r>
      </w:hyperlink>
      <w:r>
        <w:fldChar w:fldCharType="end"/>
      </w:r>
    </w:p>
    <w:p w:rsidR="009125B5" w:rsidP="0091372E" w:rsidRDefault="009125B5" w14:paraId="4D58BB00" w14:textId="670AFF80" w14:noSpellErr="1">
      <w:pPr>
        <w:pStyle w:val="Heading2"/>
      </w:pPr>
      <w:bookmarkStart w:name="_Toc1317085265" w:id="855743835"/>
      <w:r w:rsidR="009125B5">
        <w:rPr/>
        <w:t>Authors/</w:t>
      </w:r>
      <w:r w:rsidR="009125B5">
        <w:rPr/>
        <w:t>Roles:</w:t>
      </w:r>
      <w:r>
        <w:tab/>
      </w:r>
      <w:bookmarkEnd w:id="855743835"/>
    </w:p>
    <w:p w:rsidRPr="000F2C7D" w:rsidR="00C25B10" w:rsidP="00C25B10" w:rsidRDefault="00C25B10" w14:paraId="392878D8" w14:textId="4A6772B1">
      <w:pPr>
        <w:shd w:val="clear" w:color="auto" w:fill="FFFFFF" w:themeFill="background1"/>
        <w:tabs>
          <w:tab w:val="left" w:pos="4320"/>
        </w:tabs>
        <w:spacing w:after="0"/>
        <w:ind w:firstLine="720"/>
        <w:rPr>
          <w:rFonts w:eastAsia="Lato"/>
          <w:color w:val="2D3B45"/>
        </w:rPr>
      </w:pPr>
      <w:r w:rsidRPr="742B1976">
        <w:rPr>
          <w:rFonts w:eastAsia="Lato"/>
          <w:color w:val="2D3B45"/>
        </w:rPr>
        <w:t xml:space="preserve">Team </w:t>
      </w:r>
      <w:r w:rsidRPr="742B1976" w:rsidR="00F0429C">
        <w:rPr>
          <w:rFonts w:eastAsia="Lato"/>
          <w:color w:val="2D3B45"/>
        </w:rPr>
        <w:t>Lead</w:t>
      </w:r>
      <w:r>
        <w:tab/>
      </w:r>
      <w:r w:rsidRPr="742B1976">
        <w:rPr>
          <w:rFonts w:eastAsia="Lato"/>
          <w:color w:val="2D3B45"/>
        </w:rPr>
        <w:t>Grant Bo</w:t>
      </w:r>
      <w:r w:rsidRPr="742B1976" w:rsidR="00431279">
        <w:rPr>
          <w:rFonts w:eastAsia="Lato"/>
          <w:color w:val="2D3B45"/>
        </w:rPr>
        <w:t>ssa</w:t>
      </w:r>
    </w:p>
    <w:p w:rsidR="742B1976" w:rsidP="742B1976" w:rsidRDefault="742B1976" w14:paraId="3D1D4BC3" w14:textId="06C70120">
      <w:pPr>
        <w:shd w:val="clear" w:color="auto" w:fill="FFFFFF" w:themeFill="background1"/>
        <w:tabs>
          <w:tab w:val="left" w:pos="4320"/>
        </w:tabs>
        <w:spacing w:after="0"/>
        <w:ind w:firstLine="720"/>
        <w:rPr>
          <w:rFonts w:eastAsia="Lato"/>
          <w:color w:val="2D3B45"/>
        </w:rPr>
      </w:pPr>
    </w:p>
    <w:p w:rsidRPr="000F2C7D" w:rsidR="00C25B10" w:rsidP="00C25B10" w:rsidRDefault="00C25B10" w14:paraId="60B0D10E" w14:textId="3BA0CE72">
      <w:pPr>
        <w:shd w:val="clear" w:color="auto" w:fill="FFFFFF" w:themeFill="background1"/>
        <w:tabs>
          <w:tab w:val="left" w:pos="4320"/>
        </w:tabs>
        <w:spacing w:after="0"/>
        <w:ind w:firstLine="720"/>
        <w:rPr>
          <w:rFonts w:eastAsia="Lato" w:cstheme="minorHAnsi"/>
          <w:color w:val="2D3B45"/>
        </w:rPr>
      </w:pPr>
      <w:r w:rsidRPr="000F2C7D">
        <w:rPr>
          <w:rFonts w:eastAsia="Lato" w:cstheme="minorHAnsi"/>
          <w:color w:val="2D3B45"/>
        </w:rPr>
        <w:t>Developers</w:t>
      </w:r>
      <w:r w:rsidRPr="000F2C7D" w:rsidR="00431279">
        <w:rPr>
          <w:rFonts w:eastAsia="Lato" w:cstheme="minorHAnsi"/>
          <w:color w:val="2D3B45"/>
        </w:rPr>
        <w:tab/>
      </w:r>
      <w:r w:rsidRPr="000F2C7D" w:rsidR="00D27DEC">
        <w:rPr>
          <w:rFonts w:eastAsia="Lato" w:cstheme="minorHAnsi"/>
          <w:color w:val="2D3B45"/>
        </w:rPr>
        <w:t>Christian Espinoza Celis</w:t>
      </w:r>
    </w:p>
    <w:p w:rsidRPr="000F2C7D" w:rsidR="00D27DEC" w:rsidP="00C25B10" w:rsidRDefault="00D27DEC" w14:paraId="204CB15C" w14:textId="1A403D0A">
      <w:pPr>
        <w:shd w:val="clear" w:color="auto" w:fill="FFFFFF" w:themeFill="background1"/>
        <w:tabs>
          <w:tab w:val="left" w:pos="4320"/>
        </w:tabs>
        <w:spacing w:after="0"/>
        <w:ind w:firstLine="720"/>
        <w:rPr>
          <w:rFonts w:eastAsia="Lato" w:cstheme="minorHAnsi"/>
          <w:color w:val="2D3B45"/>
        </w:rPr>
      </w:pPr>
      <w:r w:rsidRPr="000F2C7D">
        <w:rPr>
          <w:rFonts w:eastAsia="Lato" w:cstheme="minorHAnsi"/>
          <w:color w:val="2D3B45"/>
        </w:rPr>
        <w:tab/>
      </w:r>
      <w:r w:rsidRPr="36B1B619">
        <w:rPr>
          <w:rFonts w:eastAsia="Lato"/>
          <w:color w:val="2D3B45"/>
        </w:rPr>
        <w:t>Grant Bossa</w:t>
      </w:r>
    </w:p>
    <w:p w:rsidR="36B1B619" w:rsidP="36B1B619" w:rsidRDefault="36B1B619" w14:paraId="6537B923" w14:textId="3B282DF9">
      <w:pPr>
        <w:shd w:val="clear" w:color="auto" w:fill="FFFFFF" w:themeFill="background1"/>
        <w:tabs>
          <w:tab w:val="left" w:pos="4320"/>
        </w:tabs>
        <w:spacing w:after="0"/>
        <w:ind w:firstLine="720"/>
        <w:rPr>
          <w:rFonts w:eastAsia="Lato"/>
          <w:color w:val="2D3B45"/>
        </w:rPr>
      </w:pPr>
    </w:p>
    <w:p w:rsidRPr="000F2C7D" w:rsidR="00C25B10" w:rsidP="00C25B10" w:rsidRDefault="00C25B10" w14:paraId="7A50F713" w14:textId="07EF89B4">
      <w:pPr>
        <w:shd w:val="clear" w:color="auto" w:fill="FFFFFF" w:themeFill="background1"/>
        <w:tabs>
          <w:tab w:val="left" w:pos="4320"/>
        </w:tabs>
        <w:spacing w:after="0"/>
        <w:ind w:firstLine="720"/>
        <w:rPr>
          <w:rFonts w:eastAsia="Lato"/>
          <w:color w:val="2D3B45"/>
        </w:rPr>
      </w:pPr>
      <w:r w:rsidRPr="36B1B619">
        <w:rPr>
          <w:rFonts w:eastAsia="Lato"/>
          <w:color w:val="2D3B45"/>
        </w:rPr>
        <w:t>Tester</w:t>
      </w:r>
      <w:r w:rsidR="00D27DEC">
        <w:tab/>
      </w:r>
      <w:r w:rsidRPr="36B1B619" w:rsidR="00D9456C">
        <w:rPr>
          <w:rFonts w:eastAsia="Lato"/>
          <w:color w:val="2D3B45"/>
        </w:rPr>
        <w:t>Rylee Leavitt</w:t>
      </w:r>
    </w:p>
    <w:p w:rsidR="36B1B619" w:rsidP="36B1B619" w:rsidRDefault="36B1B619" w14:paraId="3CA67F61" w14:textId="1EDB8074">
      <w:pPr>
        <w:shd w:val="clear" w:color="auto" w:fill="FFFFFF" w:themeFill="background1"/>
        <w:tabs>
          <w:tab w:val="left" w:pos="4320"/>
        </w:tabs>
        <w:spacing w:after="0"/>
        <w:ind w:firstLine="720"/>
        <w:rPr>
          <w:rFonts w:eastAsia="Lato"/>
          <w:color w:val="2D3B45"/>
        </w:rPr>
      </w:pPr>
    </w:p>
    <w:p w:rsidRPr="000F2C7D" w:rsidR="000F2C7D" w:rsidP="000F2C7D" w:rsidRDefault="00C25B10" w14:paraId="14C71EB0" w14:textId="7BDC9D48">
      <w:pPr>
        <w:shd w:val="clear" w:color="auto" w:fill="FFFFFF" w:themeFill="background1"/>
        <w:tabs>
          <w:tab w:val="left" w:pos="4320"/>
        </w:tabs>
        <w:spacing w:after="0"/>
        <w:ind w:firstLine="720"/>
        <w:rPr>
          <w:rFonts w:eastAsia="Lato" w:cstheme="minorHAnsi"/>
          <w:color w:val="2D3B45"/>
        </w:rPr>
      </w:pPr>
      <w:r w:rsidRPr="2BF48B99" w:rsidR="00C25B10">
        <w:rPr>
          <w:rFonts w:eastAsia="Lato" w:cs="Calibri" w:cstheme="minorAscii"/>
          <w:color w:val="2D3B45"/>
        </w:rPr>
        <w:t xml:space="preserve">QA </w:t>
      </w:r>
      <w:r w:rsidRPr="2BF48B99" w:rsidR="00F0429C">
        <w:rPr>
          <w:rFonts w:eastAsia="Lato" w:cs="Calibri" w:cstheme="minorAscii"/>
          <w:color w:val="2D3B45"/>
        </w:rPr>
        <w:t>Manager</w:t>
      </w:r>
      <w:r w:rsidRPr="2BF48B99" w:rsidR="00C25B10">
        <w:rPr>
          <w:rFonts w:eastAsia="Lato" w:cs="Calibri" w:cstheme="minorAscii"/>
          <w:color w:val="2D3B45"/>
        </w:rPr>
        <w:t>/</w:t>
      </w:r>
      <w:r w:rsidRPr="2BF48B99" w:rsidR="00F0429C">
        <w:rPr>
          <w:rFonts w:eastAsia="Lato" w:cs="Calibri" w:cstheme="minorAscii"/>
          <w:color w:val="2D3B45"/>
        </w:rPr>
        <w:t xml:space="preserve">Engineer </w:t>
      </w:r>
      <w:r>
        <w:tab/>
      </w:r>
      <w:r w:rsidRPr="2BF48B99" w:rsidR="000F2C7D">
        <w:rPr>
          <w:rFonts w:eastAsia="Lato" w:cs="Calibri" w:cstheme="minorAscii"/>
          <w:color w:val="2D3B45"/>
        </w:rPr>
        <w:t>Wolfgang Meyer</w:t>
      </w:r>
    </w:p>
    <w:p w:rsidR="2BF48B99" w:rsidP="2BF48B99" w:rsidRDefault="2BF48B99" w14:paraId="4EB8E8B7" w14:textId="5B7B6D33">
      <w:pPr>
        <w:shd w:val="clear" w:color="auto" w:fill="FFFFFF" w:themeFill="background1"/>
        <w:tabs>
          <w:tab w:val="left" w:leader="none" w:pos="4320"/>
        </w:tabs>
        <w:spacing w:after="0"/>
        <w:ind w:firstLine="720"/>
        <w:rPr>
          <w:rFonts w:eastAsia="Lato" w:cs="Calibri" w:cstheme="minorAscii"/>
          <w:color w:val="2D3B45"/>
        </w:rPr>
      </w:pPr>
    </w:p>
    <w:p w:rsidR="2D0BE164" w:rsidP="2BF48B99" w:rsidRDefault="2D0BE164" w14:paraId="4860FC8C" w14:textId="42169589">
      <w:pPr>
        <w:rPr>
          <w:sz w:val="20"/>
          <w:szCs w:val="20"/>
        </w:rPr>
      </w:pPr>
      <w:r w:rsidRPr="2BF48B99" w:rsidR="2D0BE164">
        <w:rPr>
          <w:sz w:val="20"/>
          <w:szCs w:val="20"/>
        </w:rPr>
        <w:t xml:space="preserve">GitHub link for all the programs: </w:t>
      </w:r>
      <w:hyperlink r:id="R4077e5ce7d284380">
        <w:r w:rsidRPr="2BF48B99" w:rsidR="2D0BE164">
          <w:rPr>
            <w:rStyle w:val="Hyperlink"/>
            <w:sz w:val="20"/>
            <w:szCs w:val="20"/>
          </w:rPr>
          <w:t>https://github.com/crispyChristean/Software-Development-1000---Team-Project</w:t>
        </w:r>
      </w:hyperlink>
    </w:p>
    <w:p w:rsidR="2BF48B99" w:rsidP="2BF48B99" w:rsidRDefault="2BF48B99" w14:paraId="3C2EAD6D" w14:textId="0BD5B3FD">
      <w:pPr>
        <w:shd w:val="clear" w:color="auto" w:fill="FFFFFF" w:themeFill="background1"/>
        <w:tabs>
          <w:tab w:val="left" w:leader="none" w:pos="4320"/>
        </w:tabs>
        <w:spacing w:after="0"/>
        <w:ind w:firstLine="720"/>
        <w:rPr>
          <w:rFonts w:eastAsia="Lato" w:cs="Calibri" w:cstheme="minorAscii"/>
          <w:color w:val="2D3B45"/>
        </w:rPr>
      </w:pPr>
    </w:p>
    <w:p w:rsidR="00F47872" w:rsidP="00A33FC9" w:rsidRDefault="00A33FC9" w14:paraId="75DA284C" w14:textId="0735E51E" w14:noSpellErr="1">
      <w:pPr>
        <w:pStyle w:val="Heading2"/>
      </w:pPr>
      <w:bookmarkStart w:name="_Toc141830892" w:id="245355372"/>
      <w:r w:rsidR="00A33FC9">
        <w:rPr/>
        <w:t>Introduction</w:t>
      </w:r>
      <w:bookmarkEnd w:id="245355372"/>
    </w:p>
    <w:p w:rsidR="00BB26A7" w:rsidP="007446A7" w:rsidRDefault="007446A7" w14:paraId="4650BE36" w14:textId="0E82707E">
      <w:r>
        <w:t xml:space="preserve">This </w:t>
      </w:r>
      <w:r w:rsidR="00BB26A7">
        <w:t xml:space="preserve">document is intended to help the new person working in our programming location and is mainly directed towards the programming </w:t>
      </w:r>
      <w:r w:rsidR="003A2CC4">
        <w:t>expectations regarding proper commenting in our programs.</w:t>
      </w:r>
    </w:p>
    <w:p w:rsidR="7AEC9BD1" w:rsidRDefault="7AEC9BD1" w14:paraId="7A59B0D3" w14:textId="52C33BF4">
      <w:r>
        <w:t>Notes:</w:t>
      </w:r>
    </w:p>
    <w:p w:rsidR="7AEC9BD1" w:rsidP="07CA09AC" w:rsidRDefault="4D601A2E" w14:paraId="72B55DF6" w14:textId="41A6175B">
      <w:pPr>
        <w:pStyle w:val="ListParagraph"/>
        <w:numPr>
          <w:ilvl w:val="0"/>
          <w:numId w:val="26"/>
        </w:numPr>
      </w:pPr>
      <w:r>
        <w:t>Most</w:t>
      </w:r>
      <w:r w:rsidR="7AEC9BD1">
        <w:t xml:space="preserve"> of the examples of coding are done in python, </w:t>
      </w:r>
      <w:r w:rsidR="110BC2DB">
        <w:t>some</w:t>
      </w:r>
      <w:r w:rsidR="7AEC9BD1">
        <w:t xml:space="preserve"> </w:t>
      </w:r>
      <w:r w:rsidR="110BC2DB">
        <w:t xml:space="preserve">of the visual details and programming syntax may vary but will share the same ideas and concepts within all of them. </w:t>
      </w:r>
    </w:p>
    <w:p w:rsidR="37019B3B" w:rsidP="37019B3B" w:rsidRDefault="37019B3B" w14:paraId="13B26C81" w14:textId="27945023">
      <w:pPr>
        <w:pStyle w:val="ListParagraph"/>
      </w:pPr>
    </w:p>
    <w:p w:rsidR="77879AF0" w:rsidP="37019B3B" w:rsidRDefault="4FDE045C" w14:paraId="558432E7" w14:textId="73B9E1C1">
      <w:pPr>
        <w:pStyle w:val="ListParagraph"/>
        <w:numPr>
          <w:ilvl w:val="0"/>
          <w:numId w:val="26"/>
        </w:numPr>
      </w:pPr>
      <w:r>
        <w:t xml:space="preserve">Python, Java, JavaScript, C++ are examples of programming languages that follow coding standards and the standards we have mocked up in this document. </w:t>
      </w:r>
    </w:p>
    <w:p w:rsidR="006D44D3" w:rsidP="00C06E0B" w:rsidRDefault="00BE7DEC" w14:paraId="66BBCBB9" w14:textId="77777777" w14:noSpellErr="1">
      <w:pPr>
        <w:pStyle w:val="Heading2"/>
      </w:pPr>
      <w:bookmarkStart w:name="_Toc545713485" w:id="1891930813"/>
      <w:r w:rsidR="00BE7DEC">
        <w:rPr/>
        <w:t>Common C</w:t>
      </w:r>
      <w:r w:rsidR="002736DF">
        <w:rPr/>
        <w:t xml:space="preserve">ommenting </w:t>
      </w:r>
      <w:r w:rsidR="00B02C66">
        <w:rPr/>
        <w:t>usages</w:t>
      </w:r>
      <w:bookmarkEnd w:id="1891930813"/>
    </w:p>
    <w:p w:rsidR="005B32D1" w:rsidP="00F27583" w:rsidRDefault="00F27583" w14:paraId="55ED80AE" w14:textId="6B60C12A">
      <w:r>
        <w:t>Below are some basic formatting</w:t>
      </w:r>
      <w:r w:rsidR="00160E9A">
        <w:t xml:space="preserve"> rules</w:t>
      </w:r>
      <w:r>
        <w:t xml:space="preserve"> for comments</w:t>
      </w:r>
      <w:r w:rsidR="00D14926">
        <w:t xml:space="preserve"> when a program is </w:t>
      </w:r>
      <w:r w:rsidR="005B32D1">
        <w:t>created</w:t>
      </w:r>
      <w:r w:rsidR="00210645">
        <w:t xml:space="preserve"> and edited</w:t>
      </w:r>
      <w:r w:rsidR="00160E9A">
        <w:t>.</w:t>
      </w:r>
      <w:r w:rsidR="00D94D01">
        <w:t xml:space="preserve"> </w:t>
      </w:r>
      <w:r w:rsidR="005B32D1">
        <w:t xml:space="preserve">First, there </w:t>
      </w:r>
      <w:r w:rsidR="00D94D01">
        <w:t>is an example program showing the proper comment format and usage</w:t>
      </w:r>
      <w:r w:rsidR="005B32D1">
        <w:t xml:space="preserve"> discussed below</w:t>
      </w:r>
      <w:r w:rsidR="00D94D01">
        <w:t>.</w:t>
      </w:r>
      <w:r w:rsidR="00E33C31">
        <w:t xml:space="preserve"> </w:t>
      </w:r>
      <w:r w:rsidR="004C04A4">
        <w:t>The second example shows the interaction between multiple programmers that have worked on a program. Please note the difference between them</w:t>
      </w:r>
      <w:r w:rsidR="005B32D1">
        <w:t>.</w:t>
      </w:r>
    </w:p>
    <w:p w:rsidR="007559B5" w:rsidP="00F44052" w:rsidRDefault="28F50DF8" w14:paraId="5D3AD320" w14:textId="05177BED" w14:noSpellErr="1">
      <w:r w:rsidR="28F50DF8">
        <w:rPr/>
        <w:t>Example 1: Programming Comments</w:t>
      </w:r>
      <w:r w:rsidR="355842D3">
        <w:rPr/>
        <w:t xml:space="preserve"> on the </w:t>
      </w:r>
      <w:r w:rsidR="355842D3">
        <w:rPr/>
        <w:t>initial</w:t>
      </w:r>
      <w:r w:rsidR="355842D3">
        <w:rPr/>
        <w:t xml:space="preserve"> program.</w:t>
      </w:r>
    </w:p>
    <w:p w:rsidRPr="00312291" w:rsidR="005B32D1" w:rsidP="005B32D1" w:rsidRDefault="005B32D1" w14:paraId="6D1E4577" w14:textId="6D42819A">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w:t>
      </w:r>
    </w:p>
    <w:p w:rsidRPr="00312291" w:rsidR="005B32D1" w:rsidP="005B32D1" w:rsidRDefault="005B32D1" w14:paraId="3D5BC564"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Grant Bossa</w:t>
      </w:r>
    </w:p>
    <w:p w:rsidRPr="00312291" w:rsidR="005B32D1" w:rsidP="005B32D1" w:rsidRDefault="005B32D1" w14:paraId="04B05B2F"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Sept 18, 2024</w:t>
      </w:r>
    </w:p>
    <w:p w:rsidRPr="00312291" w:rsidR="005B32D1" w:rsidP="005B32D1" w:rsidRDefault="005B32D1" w14:paraId="7CA6C2FB"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Budget Analysis Programming Project</w:t>
      </w:r>
    </w:p>
    <w:p w:rsidRPr="00312291" w:rsidR="005B32D1" w:rsidP="005B32D1" w:rsidRDefault="005B32D1" w14:paraId="24931E22"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COSC 1010 NT</w:t>
      </w:r>
    </w:p>
    <w:p w:rsidRPr="00312291" w:rsidR="005B32D1" w:rsidP="005B32D1" w:rsidRDefault="005B32D1" w14:paraId="3AF7B713"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w:t>
      </w:r>
    </w:p>
    <w:p w:rsidRPr="00312291" w:rsidR="005B32D1" w:rsidP="005B32D1" w:rsidRDefault="005B32D1" w14:paraId="4C371AA2"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Instructions:</w:t>
      </w:r>
    </w:p>
    <w:p w:rsidRPr="00312291" w:rsidR="005B32D1" w:rsidP="005B32D1" w:rsidRDefault="005B32D1" w14:paraId="7905A4AC"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xml:space="preserve"># Write a program that asks the user to enter the amount that he or she has budgeted for a month. </w:t>
      </w:r>
    </w:p>
    <w:p w:rsidRPr="00312291" w:rsidR="005B32D1" w:rsidP="005B32D1" w:rsidRDefault="005B32D1" w14:paraId="688B42EF"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xml:space="preserve"># A loop should then prompt the user to enter each of his or her expenses for the month and keep a running total. </w:t>
      </w:r>
    </w:p>
    <w:p w:rsidRPr="00312291" w:rsidR="005B32D1" w:rsidP="005B32D1" w:rsidRDefault="005B32D1" w14:paraId="4193ACC1"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When the loop finishes, the program should display the amount that the user is over or under budget.</w:t>
      </w:r>
    </w:p>
    <w:p w:rsidRPr="00312291" w:rsidR="005B32D1" w:rsidP="005B32D1" w:rsidRDefault="005B32D1" w14:paraId="05DD048C" w14:textId="6553A6E8">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xml:space="preserve"># Use comments liberally throughout the program. </w:t>
      </w:r>
    </w:p>
    <w:p w:rsidR="1A48ECC7" w:rsidP="1A48ECC7" w:rsidRDefault="1A48ECC7" w14:paraId="03D35A2D" w14:textId="7E5BFCB9">
      <w:pPr>
        <w:shd w:val="clear" w:color="auto" w:fill="1F1F1F"/>
        <w:spacing w:after="0" w:line="200" w:lineRule="atLeast"/>
        <w:rPr>
          <w:rFonts w:ascii="Consolas" w:hAnsi="Consolas" w:eastAsia="Times New Roman" w:cs="Times New Roman"/>
          <w:color w:val="6A9955"/>
          <w:sz w:val="16"/>
          <w:szCs w:val="16"/>
          <w:lang w:eastAsia="en-US"/>
        </w:rPr>
      </w:pPr>
    </w:p>
    <w:p w:rsidRPr="00312291" w:rsidR="005B32D1" w:rsidP="005B32D1" w:rsidRDefault="005B32D1" w14:paraId="0B0418D3"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6A9955"/>
          <w:sz w:val="16"/>
          <w:szCs w:val="16"/>
          <w:lang w:eastAsia="en-US"/>
        </w:rPr>
        <w:t># Declare Variables:</w:t>
      </w:r>
    </w:p>
    <w:p w:rsidRPr="00312291" w:rsidR="005B32D1" w:rsidP="005B32D1" w:rsidRDefault="005B32D1" w14:paraId="3738FF57" w14:textId="77777777">
      <w:pPr>
        <w:shd w:val="clear" w:color="auto" w:fill="1F1F1F"/>
        <w:spacing w:after="0" w:line="200" w:lineRule="atLeast"/>
        <w:rPr>
          <w:rFonts w:ascii="Consolas" w:hAnsi="Consolas" w:eastAsia="Times New Roman" w:cs="Times New Roman"/>
          <w:color w:val="CCCCCC"/>
          <w:sz w:val="16"/>
          <w:szCs w:val="16"/>
          <w:lang w:eastAsia="en-US"/>
        </w:rPr>
      </w:pPr>
      <w:r w:rsidRPr="00312291">
        <w:rPr>
          <w:rFonts w:ascii="Consolas" w:hAnsi="Consolas" w:eastAsia="Times New Roman" w:cs="Times New Roman"/>
          <w:color w:val="9CDCFE"/>
          <w:sz w:val="16"/>
          <w:szCs w:val="16"/>
          <w:lang w:eastAsia="en-US"/>
        </w:rPr>
        <w:t>budget</w:t>
      </w:r>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D4D4D4"/>
          <w:sz w:val="16"/>
          <w:szCs w:val="16"/>
          <w:lang w:eastAsia="en-US"/>
        </w:rPr>
        <w:t>=</w:t>
      </w:r>
      <w:r w:rsidRPr="00312291">
        <w:rPr>
          <w:rFonts w:ascii="Consolas" w:hAnsi="Consolas" w:eastAsia="Times New Roman" w:cs="Times New Roman"/>
          <w:color w:val="CCCCCC"/>
          <w:sz w:val="16"/>
          <w:szCs w:val="16"/>
          <w:lang w:eastAsia="en-US"/>
        </w:rPr>
        <w:t xml:space="preserve"> </w:t>
      </w:r>
      <w:proofErr w:type="gramStart"/>
      <w:r w:rsidRPr="00312291">
        <w:rPr>
          <w:rFonts w:ascii="Consolas" w:hAnsi="Consolas" w:eastAsia="Times New Roman" w:cs="Times New Roman"/>
          <w:color w:val="B5CEA8"/>
          <w:sz w:val="16"/>
          <w:szCs w:val="16"/>
          <w:lang w:eastAsia="en-US"/>
        </w:rPr>
        <w:t>0</w:t>
      </w:r>
      <w:r w:rsidRPr="00312291">
        <w:rPr>
          <w:rFonts w:ascii="Consolas" w:hAnsi="Consolas" w:eastAsia="Times New Roman" w:cs="Times New Roman"/>
          <w:color w:val="CCCCCC"/>
          <w:sz w:val="16"/>
          <w:szCs w:val="16"/>
          <w:lang w:eastAsia="en-US"/>
        </w:rPr>
        <w:t xml:space="preserve">  </w:t>
      </w:r>
      <w:r>
        <w:rPr>
          <w:rFonts w:ascii="Consolas" w:hAnsi="Consolas" w:eastAsia="Times New Roman" w:cs="Times New Roman"/>
          <w:color w:val="CCCCCC"/>
          <w:sz w:val="16"/>
          <w:szCs w:val="16"/>
          <w:lang w:eastAsia="en-US"/>
        </w:rPr>
        <w:tab/>
      </w:r>
      <w:proofErr w:type="gramEnd"/>
      <w:r>
        <w:rPr>
          <w:rFonts w:ascii="Consolas" w:hAnsi="Consolas" w:eastAsia="Times New Roman" w:cs="Times New Roman"/>
          <w:color w:val="CCCCCC"/>
          <w:sz w:val="16"/>
          <w:szCs w:val="16"/>
          <w:lang w:eastAsia="en-US"/>
        </w:rPr>
        <w:tab/>
      </w:r>
      <w:r w:rsidRPr="00312291">
        <w:rPr>
          <w:rFonts w:ascii="Consolas" w:hAnsi="Consolas" w:eastAsia="Times New Roman" w:cs="Times New Roman"/>
          <w:color w:val="6A9955"/>
          <w:sz w:val="16"/>
          <w:szCs w:val="16"/>
          <w:lang w:eastAsia="en-US"/>
        </w:rPr>
        <w:t># budget amount</w:t>
      </w:r>
    </w:p>
    <w:p w:rsidRPr="00312291" w:rsidR="005B32D1" w:rsidP="005B32D1" w:rsidRDefault="005B32D1" w14:paraId="20A87849" w14:textId="77777777">
      <w:pPr>
        <w:shd w:val="clear" w:color="auto" w:fill="1F1F1F"/>
        <w:spacing w:after="0" w:line="200" w:lineRule="atLeast"/>
        <w:rPr>
          <w:rFonts w:ascii="Consolas" w:hAnsi="Consolas" w:eastAsia="Times New Roman" w:cs="Times New Roman"/>
          <w:color w:val="CCCCCC"/>
          <w:sz w:val="16"/>
          <w:szCs w:val="16"/>
          <w:lang w:eastAsia="en-US"/>
        </w:rPr>
      </w:pPr>
      <w:proofErr w:type="spellStart"/>
      <w:r w:rsidRPr="00312291">
        <w:rPr>
          <w:rFonts w:ascii="Consolas" w:hAnsi="Consolas" w:eastAsia="Times New Roman" w:cs="Times New Roman"/>
          <w:color w:val="9CDCFE"/>
          <w:sz w:val="16"/>
          <w:szCs w:val="16"/>
          <w:lang w:eastAsia="en-US"/>
        </w:rPr>
        <w:t>monthly_expense</w:t>
      </w:r>
      <w:proofErr w:type="spellEnd"/>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D4D4D4"/>
          <w:sz w:val="16"/>
          <w:szCs w:val="16"/>
          <w:lang w:eastAsia="en-US"/>
        </w:rPr>
        <w:t>=</w:t>
      </w:r>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B5CEA8"/>
          <w:sz w:val="16"/>
          <w:szCs w:val="16"/>
          <w:lang w:eastAsia="en-US"/>
        </w:rPr>
        <w:t>0</w:t>
      </w:r>
      <w:r w:rsidRPr="00312291">
        <w:rPr>
          <w:rFonts w:ascii="Consolas" w:hAnsi="Consolas" w:eastAsia="Times New Roman" w:cs="Times New Roman"/>
          <w:color w:val="CCCCCC"/>
          <w:sz w:val="16"/>
          <w:szCs w:val="16"/>
          <w:lang w:eastAsia="en-US"/>
        </w:rPr>
        <w:t xml:space="preserve">   </w:t>
      </w:r>
      <w:r>
        <w:rPr>
          <w:rFonts w:ascii="Consolas" w:hAnsi="Consolas" w:eastAsia="Times New Roman" w:cs="Times New Roman"/>
          <w:color w:val="CCCCCC"/>
          <w:sz w:val="16"/>
          <w:szCs w:val="16"/>
          <w:lang w:eastAsia="en-US"/>
        </w:rPr>
        <w:tab/>
      </w:r>
      <w:r w:rsidRPr="00312291">
        <w:rPr>
          <w:rFonts w:ascii="Consolas" w:hAnsi="Consolas" w:eastAsia="Times New Roman" w:cs="Times New Roman"/>
          <w:color w:val="6A9955"/>
          <w:sz w:val="16"/>
          <w:szCs w:val="16"/>
          <w:lang w:eastAsia="en-US"/>
        </w:rPr>
        <w:t># total of expenses for the month</w:t>
      </w:r>
    </w:p>
    <w:p w:rsidRPr="00312291" w:rsidR="005B32D1" w:rsidP="005B32D1" w:rsidRDefault="005B32D1" w14:paraId="7A1B4D86" w14:textId="77777777">
      <w:pPr>
        <w:shd w:val="clear" w:color="auto" w:fill="1F1F1F"/>
        <w:spacing w:after="0" w:line="160" w:lineRule="atLeast"/>
        <w:rPr>
          <w:rFonts w:ascii="Consolas" w:hAnsi="Consolas" w:eastAsia="Times New Roman" w:cs="Times New Roman"/>
          <w:color w:val="CCCCCC"/>
          <w:sz w:val="16"/>
          <w:szCs w:val="16"/>
          <w:lang w:eastAsia="en-US"/>
        </w:rPr>
      </w:pPr>
      <w:proofErr w:type="spellStart"/>
      <w:r w:rsidRPr="00312291">
        <w:rPr>
          <w:rFonts w:ascii="Consolas" w:hAnsi="Consolas" w:eastAsia="Times New Roman" w:cs="Times New Roman"/>
          <w:color w:val="9CDCFE"/>
          <w:sz w:val="16"/>
          <w:szCs w:val="16"/>
          <w:lang w:eastAsia="en-US"/>
        </w:rPr>
        <w:t>running_total</w:t>
      </w:r>
      <w:proofErr w:type="spellEnd"/>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D4D4D4"/>
          <w:sz w:val="16"/>
          <w:szCs w:val="16"/>
          <w:lang w:eastAsia="en-US"/>
        </w:rPr>
        <w:t>=</w:t>
      </w:r>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B5CEA8"/>
          <w:sz w:val="16"/>
          <w:szCs w:val="16"/>
          <w:lang w:eastAsia="en-US"/>
        </w:rPr>
        <w:t>0</w:t>
      </w:r>
      <w:r w:rsidRPr="00312291">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CCCCCC"/>
          <w:sz w:val="16"/>
          <w:szCs w:val="16"/>
          <w:lang w:eastAsia="en-US"/>
        </w:rPr>
        <w:tab/>
      </w:r>
      <w:r w:rsidRPr="00312291">
        <w:rPr>
          <w:rFonts w:ascii="Consolas" w:hAnsi="Consolas" w:eastAsia="Times New Roman" w:cs="Times New Roman"/>
          <w:color w:val="6A9955"/>
          <w:sz w:val="16"/>
          <w:szCs w:val="16"/>
          <w:lang w:eastAsia="en-US"/>
        </w:rPr>
        <w:t># running total of expenses</w:t>
      </w:r>
    </w:p>
    <w:p w:rsidRPr="00DF2D87" w:rsidR="005B32D1" w:rsidP="005B32D1" w:rsidRDefault="005B32D1" w14:paraId="047A190D" w14:textId="77777777">
      <w:pPr>
        <w:shd w:val="clear" w:color="auto" w:fill="1F1F1F"/>
        <w:spacing w:after="0" w:line="160" w:lineRule="atLeast"/>
        <w:rPr>
          <w:rFonts w:ascii="Consolas" w:hAnsi="Consolas" w:eastAsia="Times New Roman" w:cs="Times New Roman"/>
          <w:color w:val="6A9955"/>
          <w:sz w:val="16"/>
          <w:szCs w:val="16"/>
          <w:lang w:eastAsia="en-US"/>
        </w:rPr>
      </w:pPr>
      <w:proofErr w:type="spellStart"/>
      <w:r w:rsidRPr="00312291">
        <w:rPr>
          <w:rFonts w:ascii="Consolas" w:hAnsi="Consolas" w:eastAsia="Times New Roman" w:cs="Times New Roman"/>
          <w:color w:val="9CDCFE"/>
          <w:sz w:val="16"/>
          <w:szCs w:val="16"/>
          <w:lang w:eastAsia="en-US"/>
        </w:rPr>
        <w:t>keep_going</w:t>
      </w:r>
      <w:proofErr w:type="spellEnd"/>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D4D4D4"/>
          <w:sz w:val="16"/>
          <w:szCs w:val="16"/>
          <w:lang w:eastAsia="en-US"/>
        </w:rPr>
        <w:t>=</w:t>
      </w:r>
      <w:r w:rsidRPr="00312291">
        <w:rPr>
          <w:rFonts w:ascii="Consolas" w:hAnsi="Consolas" w:eastAsia="Times New Roman" w:cs="Times New Roman"/>
          <w:color w:val="CCCCCC"/>
          <w:sz w:val="16"/>
          <w:szCs w:val="16"/>
          <w:lang w:eastAsia="en-US"/>
        </w:rPr>
        <w:t xml:space="preserve"> </w:t>
      </w:r>
      <w:r w:rsidRPr="00312291">
        <w:rPr>
          <w:rFonts w:ascii="Consolas" w:hAnsi="Consolas" w:eastAsia="Times New Roman" w:cs="Times New Roman"/>
          <w:color w:val="569CD6"/>
          <w:sz w:val="16"/>
          <w:szCs w:val="16"/>
          <w:lang w:eastAsia="en-US"/>
        </w:rPr>
        <w:t>True</w:t>
      </w:r>
      <w:r w:rsidRPr="00312291">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CCCCCC"/>
          <w:sz w:val="16"/>
          <w:szCs w:val="16"/>
          <w:lang w:eastAsia="en-US"/>
        </w:rPr>
        <w:tab/>
      </w:r>
      <w:r w:rsidRPr="00312291">
        <w:rPr>
          <w:rFonts w:ascii="Consolas" w:hAnsi="Consolas" w:eastAsia="Times New Roman" w:cs="Times New Roman"/>
          <w:color w:val="6A9955"/>
          <w:sz w:val="16"/>
          <w:szCs w:val="16"/>
          <w:lang w:eastAsia="en-US"/>
        </w:rPr>
        <w:t># loop control variable</w:t>
      </w:r>
    </w:p>
    <w:p w:rsidRPr="00DF2D87" w:rsidR="005B32D1" w:rsidP="005B32D1" w:rsidRDefault="005B32D1" w14:paraId="5B1FB581" w14:textId="77777777">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6A82EF07"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asks the user to enter the amount that he or she has budgeted for a month</w:t>
      </w:r>
    </w:p>
    <w:p w:rsidRPr="00DF2D87" w:rsidR="005B32D1" w:rsidP="005B32D1" w:rsidRDefault="005B32D1" w14:paraId="3C18BF3A"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9CDCFE"/>
          <w:sz w:val="16"/>
          <w:szCs w:val="16"/>
          <w:lang w:eastAsia="en-US"/>
        </w:rPr>
        <w:t>budget</w:t>
      </w: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proofErr w:type="gramStart"/>
      <w:r w:rsidRPr="00DF2D87">
        <w:rPr>
          <w:rFonts w:ascii="Consolas" w:hAnsi="Consolas" w:eastAsia="Times New Roman" w:cs="Times New Roman"/>
          <w:color w:val="4EC9B0"/>
          <w:sz w:val="16"/>
          <w:szCs w:val="16"/>
          <w:lang w:eastAsia="en-US"/>
        </w:rPr>
        <w:t>float</w:t>
      </w:r>
      <w:r w:rsidRPr="00DF2D87">
        <w:rPr>
          <w:rFonts w:ascii="Consolas" w:hAnsi="Consolas" w:eastAsia="Times New Roman" w:cs="Times New Roman"/>
          <w:color w:val="CCCCCC"/>
          <w:sz w:val="16"/>
          <w:szCs w:val="16"/>
          <w:lang w:eastAsia="en-US"/>
        </w:rPr>
        <w:t>(</w:t>
      </w:r>
      <w:proofErr w:type="gramEnd"/>
      <w:r w:rsidRPr="00DF2D87">
        <w:rPr>
          <w:rFonts w:ascii="Consolas" w:hAnsi="Consolas" w:eastAsia="Times New Roman" w:cs="Times New Roman"/>
          <w:color w:val="DCDCAA"/>
          <w:sz w:val="16"/>
          <w:szCs w:val="16"/>
          <w:lang w:eastAsia="en-US"/>
        </w:rPr>
        <w:t>input</w:t>
      </w:r>
      <w:r w:rsidRPr="00DF2D87">
        <w:rPr>
          <w:rFonts w:ascii="Consolas" w:hAnsi="Consolas" w:eastAsia="Times New Roman" w:cs="Times New Roman"/>
          <w:color w:val="CCCCCC"/>
          <w:sz w:val="16"/>
          <w:szCs w:val="16"/>
          <w:lang w:eastAsia="en-US"/>
        </w:rPr>
        <w:t>(</w:t>
      </w:r>
      <w:r w:rsidRPr="00DF2D87">
        <w:rPr>
          <w:rFonts w:ascii="Consolas" w:hAnsi="Consolas" w:eastAsia="Times New Roman" w:cs="Times New Roman"/>
          <w:color w:val="CE9178"/>
          <w:sz w:val="16"/>
          <w:szCs w:val="16"/>
          <w:lang w:eastAsia="en-US"/>
        </w:rPr>
        <w:t>"Enter your monthly budget: "</w:t>
      </w:r>
      <w:r w:rsidRPr="00DF2D87">
        <w:rPr>
          <w:rFonts w:ascii="Consolas" w:hAnsi="Consolas" w:eastAsia="Times New Roman" w:cs="Times New Roman"/>
          <w:color w:val="CCCCCC"/>
          <w:sz w:val="16"/>
          <w:szCs w:val="16"/>
          <w:lang w:eastAsia="en-US"/>
        </w:rPr>
        <w:t>))</w:t>
      </w:r>
    </w:p>
    <w:p w:rsidRPr="00DF2D87" w:rsidR="005B32D1" w:rsidP="005B32D1" w:rsidRDefault="005B32D1" w14:paraId="1C6CEC30" w14:textId="77777777">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19ADB84B"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loop</w:t>
      </w:r>
    </w:p>
    <w:p w:rsidRPr="00DF2D87" w:rsidR="005B32D1" w:rsidP="005B32D1" w:rsidRDefault="005B32D1" w14:paraId="3883DA55"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xml:space="preserve"># </w:t>
      </w:r>
      <w:proofErr w:type="gramStart"/>
      <w:r w:rsidRPr="00DF2D87">
        <w:rPr>
          <w:rFonts w:ascii="Consolas" w:hAnsi="Consolas" w:eastAsia="Times New Roman" w:cs="Times New Roman"/>
          <w:color w:val="6A9955"/>
          <w:sz w:val="16"/>
          <w:szCs w:val="16"/>
          <w:lang w:eastAsia="en-US"/>
        </w:rPr>
        <w:t>enter</w:t>
      </w:r>
      <w:proofErr w:type="gramEnd"/>
      <w:r w:rsidRPr="00DF2D87">
        <w:rPr>
          <w:rFonts w:ascii="Consolas" w:hAnsi="Consolas" w:eastAsia="Times New Roman" w:cs="Times New Roman"/>
          <w:color w:val="6A9955"/>
          <w:sz w:val="16"/>
          <w:szCs w:val="16"/>
          <w:lang w:eastAsia="en-US"/>
        </w:rPr>
        <w:t xml:space="preserve"> expenses for the month</w:t>
      </w:r>
    </w:p>
    <w:p w:rsidRPr="00DF2D87" w:rsidR="005B32D1" w:rsidP="005B32D1" w:rsidRDefault="005B32D1" w14:paraId="355BB47D"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586C0"/>
          <w:sz w:val="16"/>
          <w:szCs w:val="16"/>
          <w:lang w:eastAsia="en-US"/>
        </w:rPr>
        <w:t>while</w:t>
      </w: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keep_going</w:t>
      </w:r>
      <w:proofErr w:type="spellEnd"/>
      <w:r w:rsidRPr="00DF2D87">
        <w:rPr>
          <w:rFonts w:ascii="Consolas" w:hAnsi="Consolas" w:eastAsia="Times New Roman" w:cs="Times New Roman"/>
          <w:color w:val="CCCCCC"/>
          <w:sz w:val="16"/>
          <w:szCs w:val="16"/>
          <w:lang w:eastAsia="en-US"/>
        </w:rPr>
        <w:t>:</w:t>
      </w:r>
    </w:p>
    <w:p w:rsidRPr="00DF2D87" w:rsidR="005B32D1" w:rsidP="005B32D1" w:rsidRDefault="005B32D1" w14:paraId="1A27EF70"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monthly_expense</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proofErr w:type="gramStart"/>
      <w:r w:rsidRPr="00DF2D87">
        <w:rPr>
          <w:rFonts w:ascii="Consolas" w:hAnsi="Consolas" w:eastAsia="Times New Roman" w:cs="Times New Roman"/>
          <w:color w:val="4EC9B0"/>
          <w:sz w:val="16"/>
          <w:szCs w:val="16"/>
          <w:lang w:eastAsia="en-US"/>
        </w:rPr>
        <w:t>float</w:t>
      </w:r>
      <w:r w:rsidRPr="00DF2D87">
        <w:rPr>
          <w:rFonts w:ascii="Consolas" w:hAnsi="Consolas" w:eastAsia="Times New Roman" w:cs="Times New Roman"/>
          <w:color w:val="CCCCCC"/>
          <w:sz w:val="16"/>
          <w:szCs w:val="16"/>
          <w:lang w:eastAsia="en-US"/>
        </w:rPr>
        <w:t>(</w:t>
      </w:r>
      <w:proofErr w:type="gramEnd"/>
      <w:r w:rsidRPr="00DF2D87">
        <w:rPr>
          <w:rFonts w:ascii="Consolas" w:hAnsi="Consolas" w:eastAsia="Times New Roman" w:cs="Times New Roman"/>
          <w:color w:val="DCDCAA"/>
          <w:sz w:val="16"/>
          <w:szCs w:val="16"/>
          <w:lang w:eastAsia="en-US"/>
        </w:rPr>
        <w:t>input</w:t>
      </w:r>
      <w:r w:rsidRPr="00DF2D87">
        <w:rPr>
          <w:rFonts w:ascii="Consolas" w:hAnsi="Consolas" w:eastAsia="Times New Roman" w:cs="Times New Roman"/>
          <w:color w:val="CCCCCC"/>
          <w:sz w:val="16"/>
          <w:szCs w:val="16"/>
          <w:lang w:eastAsia="en-US"/>
        </w:rPr>
        <w:t>(</w:t>
      </w:r>
      <w:r w:rsidRPr="00DF2D87">
        <w:rPr>
          <w:rFonts w:ascii="Consolas" w:hAnsi="Consolas" w:eastAsia="Times New Roman" w:cs="Times New Roman"/>
          <w:color w:val="CE9178"/>
          <w:sz w:val="16"/>
          <w:szCs w:val="16"/>
          <w:lang w:eastAsia="en-US"/>
        </w:rPr>
        <w:t>"Enter your monthly expense: "</w:t>
      </w:r>
      <w:r w:rsidRPr="00DF2D87">
        <w:rPr>
          <w:rFonts w:ascii="Consolas" w:hAnsi="Consolas" w:eastAsia="Times New Roman" w:cs="Times New Roman"/>
          <w:color w:val="CCCCCC"/>
          <w:sz w:val="16"/>
          <w:szCs w:val="16"/>
          <w:lang w:eastAsia="en-US"/>
        </w:rPr>
        <w:t>))</w:t>
      </w:r>
    </w:p>
    <w:p w:rsidRPr="00DF2D87" w:rsidR="005B32D1" w:rsidP="005B32D1" w:rsidRDefault="005B32D1" w14:paraId="09194EDE"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6A9955"/>
          <w:sz w:val="16"/>
          <w:szCs w:val="16"/>
          <w:lang w:eastAsia="en-US"/>
        </w:rPr>
        <w:t xml:space="preserve"># </w:t>
      </w:r>
      <w:proofErr w:type="gramStart"/>
      <w:r w:rsidRPr="00DF2D87">
        <w:rPr>
          <w:rFonts w:ascii="Consolas" w:hAnsi="Consolas" w:eastAsia="Times New Roman" w:cs="Times New Roman"/>
          <w:color w:val="6A9955"/>
          <w:sz w:val="16"/>
          <w:szCs w:val="16"/>
          <w:lang w:eastAsia="en-US"/>
        </w:rPr>
        <w:t>keep</w:t>
      </w:r>
      <w:proofErr w:type="gramEnd"/>
      <w:r w:rsidRPr="00DF2D87">
        <w:rPr>
          <w:rFonts w:ascii="Consolas" w:hAnsi="Consolas" w:eastAsia="Times New Roman" w:cs="Times New Roman"/>
          <w:color w:val="6A9955"/>
          <w:sz w:val="16"/>
          <w:szCs w:val="16"/>
          <w:lang w:eastAsia="en-US"/>
        </w:rPr>
        <w:t xml:space="preserve"> a running total</w:t>
      </w:r>
    </w:p>
    <w:p w:rsidRPr="00DF2D87" w:rsidR="005B32D1" w:rsidP="005B32D1" w:rsidRDefault="005B32D1" w14:paraId="2AF35073"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running_total</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monthly_expense</w:t>
      </w:r>
      <w:proofErr w:type="spellEnd"/>
    </w:p>
    <w:p w:rsidRPr="00DF2D87" w:rsidR="005B32D1" w:rsidP="005B32D1" w:rsidRDefault="005B32D1" w14:paraId="53620F49"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6A9955"/>
          <w:sz w:val="16"/>
          <w:szCs w:val="16"/>
          <w:lang w:eastAsia="en-US"/>
        </w:rPr>
        <w:t xml:space="preserve"># </w:t>
      </w:r>
      <w:proofErr w:type="gramStart"/>
      <w:r w:rsidRPr="00DF2D87">
        <w:rPr>
          <w:rFonts w:ascii="Consolas" w:hAnsi="Consolas" w:eastAsia="Times New Roman" w:cs="Times New Roman"/>
          <w:color w:val="6A9955"/>
          <w:sz w:val="16"/>
          <w:szCs w:val="16"/>
          <w:lang w:eastAsia="en-US"/>
        </w:rPr>
        <w:t>ask</w:t>
      </w:r>
      <w:proofErr w:type="gramEnd"/>
      <w:r w:rsidRPr="00DF2D87">
        <w:rPr>
          <w:rFonts w:ascii="Consolas" w:hAnsi="Consolas" w:eastAsia="Times New Roman" w:cs="Times New Roman"/>
          <w:color w:val="6A9955"/>
          <w:sz w:val="16"/>
          <w:szCs w:val="16"/>
          <w:lang w:eastAsia="en-US"/>
        </w:rPr>
        <w:t xml:space="preserve"> the user if they want to enter another expense</w:t>
      </w:r>
    </w:p>
    <w:p w:rsidRPr="00DF2D87" w:rsidR="005B32D1" w:rsidP="005B32D1" w:rsidRDefault="005B32D1" w14:paraId="73F1569B"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6A9955"/>
          <w:sz w:val="16"/>
          <w:szCs w:val="16"/>
          <w:lang w:eastAsia="en-US"/>
        </w:rPr>
        <w:t xml:space="preserve"># </w:t>
      </w:r>
      <w:proofErr w:type="gramStart"/>
      <w:r w:rsidRPr="00DF2D87">
        <w:rPr>
          <w:rFonts w:ascii="Consolas" w:hAnsi="Consolas" w:eastAsia="Times New Roman" w:cs="Times New Roman"/>
          <w:color w:val="6A9955"/>
          <w:sz w:val="16"/>
          <w:szCs w:val="16"/>
          <w:lang w:eastAsia="en-US"/>
        </w:rPr>
        <w:t>if</w:t>
      </w:r>
      <w:proofErr w:type="gramEnd"/>
      <w:r w:rsidRPr="00DF2D87">
        <w:rPr>
          <w:rFonts w:ascii="Consolas" w:hAnsi="Consolas" w:eastAsia="Times New Roman" w:cs="Times New Roman"/>
          <w:color w:val="6A9955"/>
          <w:sz w:val="16"/>
          <w:szCs w:val="16"/>
          <w:lang w:eastAsia="en-US"/>
        </w:rPr>
        <w:t xml:space="preserve"> the user doesn't want to enter another expense, break the loop</w:t>
      </w:r>
    </w:p>
    <w:p w:rsidRPr="00DF2D87" w:rsidR="005B32D1" w:rsidP="005B32D1" w:rsidRDefault="005B32D1" w14:paraId="0C947884"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keep_going</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proofErr w:type="gramStart"/>
      <w:r w:rsidRPr="00DF2D87">
        <w:rPr>
          <w:rFonts w:ascii="Consolas" w:hAnsi="Consolas" w:eastAsia="Times New Roman" w:cs="Times New Roman"/>
          <w:color w:val="DCDCAA"/>
          <w:sz w:val="16"/>
          <w:szCs w:val="16"/>
          <w:lang w:eastAsia="en-US"/>
        </w:rPr>
        <w:t>input</w:t>
      </w:r>
      <w:r w:rsidRPr="00DF2D87">
        <w:rPr>
          <w:rFonts w:ascii="Consolas" w:hAnsi="Consolas" w:eastAsia="Times New Roman" w:cs="Times New Roman"/>
          <w:color w:val="CCCCCC"/>
          <w:sz w:val="16"/>
          <w:szCs w:val="16"/>
          <w:lang w:eastAsia="en-US"/>
        </w:rPr>
        <w:t>(</w:t>
      </w:r>
      <w:proofErr w:type="gramEnd"/>
      <w:r w:rsidRPr="00DF2D87">
        <w:rPr>
          <w:rFonts w:ascii="Consolas" w:hAnsi="Consolas" w:eastAsia="Times New Roman" w:cs="Times New Roman"/>
          <w:color w:val="CE9178"/>
          <w:sz w:val="16"/>
          <w:szCs w:val="16"/>
          <w:lang w:eastAsia="en-US"/>
        </w:rPr>
        <w:t>"Do you want to continue? (y/n): "</w:t>
      </w:r>
      <w:proofErr w:type="gramStart"/>
      <w:r w:rsidRPr="00DF2D87">
        <w:rPr>
          <w:rFonts w:ascii="Consolas" w:hAnsi="Consolas" w:eastAsia="Times New Roman" w:cs="Times New Roman"/>
          <w:color w:val="CCCCCC"/>
          <w:sz w:val="16"/>
          <w:szCs w:val="16"/>
          <w:lang w:eastAsia="en-US"/>
        </w:rPr>
        <w:t>).</w:t>
      </w:r>
      <w:r w:rsidRPr="00DF2D87">
        <w:rPr>
          <w:rFonts w:ascii="Consolas" w:hAnsi="Consolas" w:eastAsia="Times New Roman" w:cs="Times New Roman"/>
          <w:color w:val="DCDCAA"/>
          <w:sz w:val="16"/>
          <w:szCs w:val="16"/>
          <w:lang w:eastAsia="en-US"/>
        </w:rPr>
        <w:t>lower</w:t>
      </w:r>
      <w:proofErr w:type="gram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CE9178"/>
          <w:sz w:val="16"/>
          <w:szCs w:val="16"/>
          <w:lang w:eastAsia="en-US"/>
        </w:rPr>
        <w:t>"y"</w:t>
      </w:r>
    </w:p>
    <w:p w:rsidRPr="00DF2D87" w:rsidR="005B32D1" w:rsidP="005B32D1" w:rsidRDefault="005B32D1" w14:paraId="36E00B56"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end loop</w:t>
      </w:r>
    </w:p>
    <w:p w:rsidRPr="00DF2D87" w:rsidR="005B32D1" w:rsidP="005B32D1" w:rsidRDefault="005B32D1" w14:paraId="4C1FC299" w14:textId="77777777">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7979580C"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xml:space="preserve"># </w:t>
      </w:r>
      <w:proofErr w:type="gramStart"/>
      <w:r w:rsidRPr="00DF2D87">
        <w:rPr>
          <w:rFonts w:ascii="Consolas" w:hAnsi="Consolas" w:eastAsia="Times New Roman" w:cs="Times New Roman"/>
          <w:color w:val="6A9955"/>
          <w:sz w:val="16"/>
          <w:szCs w:val="16"/>
          <w:lang w:eastAsia="en-US"/>
        </w:rPr>
        <w:t>display</w:t>
      </w:r>
      <w:proofErr w:type="gramEnd"/>
      <w:r w:rsidRPr="00DF2D87">
        <w:rPr>
          <w:rFonts w:ascii="Consolas" w:hAnsi="Consolas" w:eastAsia="Times New Roman" w:cs="Times New Roman"/>
          <w:color w:val="6A9955"/>
          <w:sz w:val="16"/>
          <w:szCs w:val="16"/>
          <w:lang w:eastAsia="en-US"/>
        </w:rPr>
        <w:t xml:space="preserve"> the amount that the user is over or under budget</w:t>
      </w:r>
    </w:p>
    <w:p w:rsidRPr="00DF2D87" w:rsidR="005B32D1" w:rsidP="005B32D1" w:rsidRDefault="005B32D1" w14:paraId="3F33B6DA"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586C0"/>
          <w:sz w:val="16"/>
          <w:szCs w:val="16"/>
          <w:lang w:eastAsia="en-US"/>
        </w:rPr>
        <w:t>if</w:t>
      </w:r>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running_total</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&gt;</w:t>
      </w: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9CDCFE"/>
          <w:sz w:val="16"/>
          <w:szCs w:val="16"/>
          <w:lang w:eastAsia="en-US"/>
        </w:rPr>
        <w:t>budget</w:t>
      </w:r>
      <w:r w:rsidRPr="00DF2D87">
        <w:rPr>
          <w:rFonts w:ascii="Consolas" w:hAnsi="Consolas" w:eastAsia="Times New Roman" w:cs="Times New Roman"/>
          <w:color w:val="CCCCCC"/>
          <w:sz w:val="16"/>
          <w:szCs w:val="16"/>
          <w:lang w:eastAsia="en-US"/>
        </w:rPr>
        <w:t>:</w:t>
      </w:r>
    </w:p>
    <w:p w:rsidRPr="00DF2D87" w:rsidR="005B32D1" w:rsidP="005B32D1" w:rsidRDefault="005B32D1" w14:paraId="3DFA91A7" w14:textId="6D2B2441">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w:t>
      </w:r>
      <w:r>
        <w:tab/>
      </w:r>
      <w:proofErr w:type="gramStart"/>
      <w:r w:rsidRPr="00DF2D87">
        <w:rPr>
          <w:rFonts w:ascii="Consolas" w:hAnsi="Consolas" w:eastAsia="Times New Roman" w:cs="Times New Roman"/>
          <w:color w:val="DCDCAA"/>
          <w:sz w:val="16"/>
          <w:szCs w:val="16"/>
          <w:lang w:eastAsia="en-US"/>
        </w:rPr>
        <w:t>print</w:t>
      </w:r>
      <w:r w:rsidRPr="00DF2D87">
        <w:rPr>
          <w:rFonts w:ascii="Consolas" w:hAnsi="Consolas" w:eastAsia="Times New Roman" w:cs="Times New Roman"/>
          <w:color w:val="CCCCCC"/>
          <w:sz w:val="16"/>
          <w:szCs w:val="16"/>
          <w:lang w:eastAsia="en-US"/>
        </w:rPr>
        <w:t>(</w:t>
      </w:r>
      <w:proofErr w:type="spellStart"/>
      <w:proofErr w:type="gramEnd"/>
      <w:r w:rsidRPr="00DF2D87">
        <w:rPr>
          <w:rFonts w:ascii="Consolas" w:hAnsi="Consolas" w:eastAsia="Times New Roman" w:cs="Times New Roman"/>
          <w:color w:val="569CD6"/>
          <w:sz w:val="16"/>
          <w:szCs w:val="16"/>
          <w:lang w:eastAsia="en-US"/>
        </w:rPr>
        <w:t>f</w:t>
      </w:r>
      <w:r w:rsidRPr="00DF2D87">
        <w:rPr>
          <w:rFonts w:ascii="Consolas" w:hAnsi="Consolas" w:eastAsia="Times New Roman" w:cs="Times New Roman"/>
          <w:color w:val="CE9178"/>
          <w:sz w:val="16"/>
          <w:szCs w:val="16"/>
          <w:lang w:eastAsia="en-US"/>
        </w:rPr>
        <w:t>"You</w:t>
      </w:r>
      <w:proofErr w:type="spellEnd"/>
      <w:r w:rsidRPr="00DF2D87">
        <w:rPr>
          <w:rFonts w:ascii="Consolas" w:hAnsi="Consolas" w:eastAsia="Times New Roman" w:cs="Times New Roman"/>
          <w:color w:val="CE9178"/>
          <w:sz w:val="16"/>
          <w:szCs w:val="16"/>
          <w:lang w:eastAsia="en-US"/>
        </w:rPr>
        <w:t xml:space="preserve"> are over budget by $</w:t>
      </w:r>
      <w:r w:rsidRPr="00DF2D87">
        <w:rPr>
          <w:rFonts w:ascii="Consolas" w:hAnsi="Consolas" w:eastAsia="Times New Roman" w:cs="Times New Roman"/>
          <w:color w:val="569CD6"/>
          <w:sz w:val="16"/>
          <w:szCs w:val="16"/>
          <w:lang w:eastAsia="en-US"/>
        </w:rPr>
        <w:t>{</w:t>
      </w:r>
      <w:proofErr w:type="spellStart"/>
      <w:r w:rsidRPr="00DF2D87">
        <w:rPr>
          <w:rFonts w:ascii="Consolas" w:hAnsi="Consolas" w:eastAsia="Times New Roman" w:cs="Times New Roman"/>
          <w:color w:val="9CDCFE"/>
          <w:sz w:val="16"/>
          <w:szCs w:val="16"/>
          <w:lang w:eastAsia="en-US"/>
        </w:rPr>
        <w:t>running_total</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w:t>
      </w: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9CDCFE"/>
          <w:sz w:val="16"/>
          <w:szCs w:val="16"/>
          <w:lang w:eastAsia="en-US"/>
        </w:rPr>
        <w:t>budget</w:t>
      </w:r>
      <w:r w:rsidRPr="00DF2D87">
        <w:rPr>
          <w:rFonts w:ascii="Consolas" w:hAnsi="Consolas" w:eastAsia="Times New Roman" w:cs="Times New Roman"/>
          <w:color w:val="569CD6"/>
          <w:sz w:val="16"/>
          <w:szCs w:val="16"/>
          <w:lang w:eastAsia="en-US"/>
        </w:rPr>
        <w:t>: .2f}</w:t>
      </w:r>
      <w:r w:rsidRPr="00DF2D87">
        <w:rPr>
          <w:rFonts w:ascii="Consolas" w:hAnsi="Consolas" w:eastAsia="Times New Roman" w:cs="Times New Roman"/>
          <w:color w:val="CE9178"/>
          <w:sz w:val="16"/>
          <w:szCs w:val="16"/>
          <w:lang w:eastAsia="en-US"/>
        </w:rPr>
        <w:t>."</w:t>
      </w:r>
      <w:r w:rsidRPr="00DF2D87">
        <w:rPr>
          <w:rFonts w:ascii="Consolas" w:hAnsi="Consolas" w:eastAsia="Times New Roman" w:cs="Times New Roman"/>
          <w:color w:val="CCCCCC"/>
          <w:sz w:val="16"/>
          <w:szCs w:val="16"/>
          <w:lang w:eastAsia="en-US"/>
        </w:rPr>
        <w:t>)</w:t>
      </w:r>
    </w:p>
    <w:p w:rsidR="297F9857" w:rsidP="297F9857" w:rsidRDefault="297F9857" w14:paraId="5A7B24CD" w14:textId="02E255A1">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1E0E2205" w14:textId="0AA8C5E5">
      <w:pPr>
        <w:shd w:val="clear" w:color="auto" w:fill="1F1F1F"/>
        <w:spacing w:after="0" w:line="160" w:lineRule="atLeast"/>
        <w:rPr>
          <w:rFonts w:ascii="Consolas" w:hAnsi="Consolas" w:eastAsia="Times New Roman" w:cs="Times New Roman"/>
          <w:color w:val="CCCCCC"/>
          <w:sz w:val="16"/>
          <w:szCs w:val="16"/>
          <w:lang w:eastAsia="en-US"/>
        </w:rPr>
      </w:pPr>
      <w:proofErr w:type="spellStart"/>
      <w:r w:rsidRPr="00DF2D87">
        <w:rPr>
          <w:rFonts w:ascii="Consolas" w:hAnsi="Consolas" w:eastAsia="Times New Roman" w:cs="Times New Roman"/>
          <w:color w:val="C586C0"/>
          <w:sz w:val="16"/>
          <w:szCs w:val="16"/>
          <w:lang w:eastAsia="en-US"/>
        </w:rPr>
        <w:t>elif</w:t>
      </w:r>
      <w:proofErr w:type="spellEnd"/>
      <w:r w:rsidRPr="00DF2D87">
        <w:rPr>
          <w:rFonts w:ascii="Consolas" w:hAnsi="Consolas" w:eastAsia="Times New Roman" w:cs="Times New Roman"/>
          <w:color w:val="CCCCCC"/>
          <w:sz w:val="16"/>
          <w:szCs w:val="16"/>
          <w:lang w:eastAsia="en-US"/>
        </w:rPr>
        <w:t xml:space="preserve"> </w:t>
      </w:r>
      <w:proofErr w:type="spellStart"/>
      <w:r w:rsidRPr="00DF2D87">
        <w:rPr>
          <w:rFonts w:ascii="Consolas" w:hAnsi="Consolas" w:eastAsia="Times New Roman" w:cs="Times New Roman"/>
          <w:color w:val="9CDCFE"/>
          <w:sz w:val="16"/>
          <w:szCs w:val="16"/>
          <w:lang w:eastAsia="en-US"/>
        </w:rPr>
        <w:t>running_total</w:t>
      </w:r>
      <w:proofErr w:type="spellEnd"/>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D4D4D4"/>
          <w:sz w:val="16"/>
          <w:szCs w:val="16"/>
          <w:lang w:eastAsia="en-US"/>
        </w:rPr>
        <w:t>&lt;</w:t>
      </w:r>
      <w:r w:rsidRPr="00DF2D87">
        <w:rPr>
          <w:rFonts w:ascii="Consolas" w:hAnsi="Consolas" w:eastAsia="Times New Roman" w:cs="Times New Roman"/>
          <w:color w:val="CCCCCC"/>
          <w:sz w:val="16"/>
          <w:szCs w:val="16"/>
          <w:lang w:eastAsia="en-US"/>
        </w:rPr>
        <w:t xml:space="preserve"> </w:t>
      </w:r>
      <w:r w:rsidRPr="00DF2D87">
        <w:rPr>
          <w:rFonts w:ascii="Consolas" w:hAnsi="Consolas" w:eastAsia="Times New Roman" w:cs="Times New Roman"/>
          <w:color w:val="9CDCFE"/>
          <w:sz w:val="16"/>
          <w:szCs w:val="16"/>
          <w:lang w:eastAsia="en-US"/>
        </w:rPr>
        <w:t>budget</w:t>
      </w:r>
      <w:r w:rsidRPr="00DF2D87">
        <w:rPr>
          <w:rFonts w:ascii="Consolas" w:hAnsi="Consolas" w:eastAsia="Times New Roman" w:cs="Times New Roman"/>
          <w:color w:val="CCCCCC"/>
          <w:sz w:val="16"/>
          <w:szCs w:val="16"/>
          <w:lang w:eastAsia="en-US"/>
        </w:rPr>
        <w:t>:</w:t>
      </w:r>
    </w:p>
    <w:p w:rsidR="476F9265" w:rsidP="3E0FEDA4" w:rsidRDefault="476F9265" w14:paraId="6E6E60CD" w14:textId="120595AB">
      <w:pPr>
        <w:shd w:val="clear" w:color="auto" w:fill="1F1F1F"/>
        <w:spacing w:after="0" w:line="160" w:lineRule="atLeast"/>
        <w:ind w:firstLine="720"/>
        <w:rPr>
          <w:rFonts w:ascii="Consolas" w:hAnsi="Consolas" w:eastAsia="Times New Roman" w:cs="Times New Roman"/>
          <w:color w:val="CCCCCC"/>
          <w:sz w:val="16"/>
          <w:szCs w:val="16"/>
          <w:lang w:eastAsia="en-US"/>
        </w:rPr>
      </w:pPr>
      <w:proofErr w:type="gramStart"/>
      <w:r w:rsidRPr="3E0FEDA4">
        <w:rPr>
          <w:rFonts w:ascii="Consolas" w:hAnsi="Consolas" w:eastAsia="Times New Roman" w:cs="Times New Roman"/>
          <w:color w:val="DCDCAA"/>
          <w:sz w:val="16"/>
          <w:szCs w:val="16"/>
          <w:lang w:eastAsia="en-US"/>
        </w:rPr>
        <w:t>print</w:t>
      </w:r>
      <w:r w:rsidRPr="3E0FEDA4">
        <w:rPr>
          <w:rFonts w:ascii="Consolas" w:hAnsi="Consolas" w:eastAsia="Times New Roman" w:cs="Times New Roman"/>
          <w:color w:val="CCCCCC"/>
          <w:sz w:val="16"/>
          <w:szCs w:val="16"/>
          <w:lang w:eastAsia="en-US"/>
        </w:rPr>
        <w:t>(</w:t>
      </w:r>
      <w:proofErr w:type="spellStart"/>
      <w:proofErr w:type="gramEnd"/>
      <w:r w:rsidRPr="3E0FEDA4">
        <w:rPr>
          <w:rFonts w:ascii="Consolas" w:hAnsi="Consolas" w:eastAsia="Times New Roman" w:cs="Times New Roman"/>
          <w:color w:val="569CD6"/>
          <w:sz w:val="16"/>
          <w:szCs w:val="16"/>
          <w:lang w:eastAsia="en-US"/>
        </w:rPr>
        <w:t>f</w:t>
      </w:r>
      <w:r w:rsidRPr="3E0FEDA4">
        <w:rPr>
          <w:rFonts w:ascii="Consolas" w:hAnsi="Consolas" w:eastAsia="Times New Roman" w:cs="Times New Roman"/>
          <w:color w:val="CE9178"/>
          <w:sz w:val="16"/>
          <w:szCs w:val="16"/>
          <w:lang w:eastAsia="en-US"/>
        </w:rPr>
        <w:t>"You</w:t>
      </w:r>
      <w:proofErr w:type="spellEnd"/>
      <w:r w:rsidRPr="3E0FEDA4">
        <w:rPr>
          <w:rFonts w:ascii="Consolas" w:hAnsi="Consolas" w:eastAsia="Times New Roman" w:cs="Times New Roman"/>
          <w:color w:val="CE9178"/>
          <w:sz w:val="16"/>
          <w:szCs w:val="16"/>
          <w:lang w:eastAsia="en-US"/>
        </w:rPr>
        <w:t xml:space="preserve"> are under budget by $</w:t>
      </w:r>
      <w:r w:rsidRPr="3E0FEDA4">
        <w:rPr>
          <w:rFonts w:ascii="Consolas" w:hAnsi="Consolas" w:eastAsia="Times New Roman" w:cs="Times New Roman"/>
          <w:color w:val="569CD6"/>
          <w:sz w:val="16"/>
          <w:szCs w:val="16"/>
          <w:lang w:eastAsia="en-US"/>
        </w:rPr>
        <w:t>{</w:t>
      </w:r>
      <w:r w:rsidRPr="00315929" w:rsidR="00315929">
        <w:rPr>
          <w:rFonts w:ascii="Consolas" w:hAnsi="Consolas" w:eastAsia="Times New Roman" w:cs="Times New Roman"/>
          <w:color w:val="9CDCFE"/>
          <w:sz w:val="16"/>
          <w:szCs w:val="16"/>
          <w:lang w:eastAsia="en-US"/>
        </w:rPr>
        <w:t xml:space="preserve"> </w:t>
      </w:r>
      <w:r w:rsidRPr="00DF2D87" w:rsidR="00315929">
        <w:rPr>
          <w:rFonts w:ascii="Consolas" w:hAnsi="Consolas" w:eastAsia="Times New Roman" w:cs="Times New Roman"/>
          <w:color w:val="9CDCFE"/>
          <w:sz w:val="16"/>
          <w:szCs w:val="16"/>
          <w:lang w:eastAsia="en-US"/>
        </w:rPr>
        <w:t>budget</w:t>
      </w:r>
      <w:r w:rsidRPr="1A48ECC7" w:rsidR="00551D4F">
        <w:rPr>
          <w:rFonts w:ascii="Consolas" w:hAnsi="Consolas" w:eastAsia="Times New Roman" w:cs="Times New Roman"/>
          <w:color w:val="6A9955"/>
          <w:sz w:val="16"/>
          <w:szCs w:val="16"/>
          <w:lang w:eastAsia="en-US"/>
        </w:rPr>
        <w:t xml:space="preserve"> - </w:t>
      </w:r>
      <w:proofErr w:type="spellStart"/>
      <w:r w:rsidRPr="00DF2D87" w:rsidR="001C09E0">
        <w:rPr>
          <w:rFonts w:ascii="Consolas" w:hAnsi="Consolas" w:eastAsia="Times New Roman" w:cs="Times New Roman"/>
          <w:color w:val="9CDCFE"/>
          <w:sz w:val="16"/>
          <w:szCs w:val="16"/>
          <w:lang w:eastAsia="en-US"/>
        </w:rPr>
        <w:t>running_total</w:t>
      </w:r>
      <w:proofErr w:type="spellEnd"/>
      <w:r w:rsidRPr="3E0FEDA4">
        <w:rPr>
          <w:rFonts w:ascii="Consolas" w:hAnsi="Consolas" w:eastAsia="Times New Roman" w:cs="Times New Roman"/>
          <w:color w:val="569CD6"/>
          <w:sz w:val="16"/>
          <w:szCs w:val="16"/>
          <w:lang w:eastAsia="en-US"/>
        </w:rPr>
        <w:t>: .2f}</w:t>
      </w:r>
      <w:r w:rsidRPr="3E0FEDA4">
        <w:rPr>
          <w:rFonts w:ascii="Consolas" w:hAnsi="Consolas" w:eastAsia="Times New Roman" w:cs="Times New Roman"/>
          <w:color w:val="CE9178"/>
          <w:sz w:val="16"/>
          <w:szCs w:val="16"/>
          <w:lang w:eastAsia="en-US"/>
        </w:rPr>
        <w:t>."</w:t>
      </w:r>
      <w:r w:rsidRPr="3E0FEDA4">
        <w:rPr>
          <w:rFonts w:ascii="Consolas" w:hAnsi="Consolas" w:eastAsia="Times New Roman" w:cs="Times New Roman"/>
          <w:color w:val="CCCCCC"/>
          <w:sz w:val="16"/>
          <w:szCs w:val="16"/>
          <w:lang w:eastAsia="en-US"/>
        </w:rPr>
        <w:t>)</w:t>
      </w:r>
    </w:p>
    <w:p w:rsidR="3E0FEDA4" w:rsidP="3E0FEDA4" w:rsidRDefault="3E0FEDA4" w14:paraId="401D3D7D" w14:textId="3A423179">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2AB3C3BC"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586C0"/>
          <w:sz w:val="16"/>
          <w:szCs w:val="16"/>
          <w:lang w:eastAsia="en-US"/>
        </w:rPr>
        <w:t>else</w:t>
      </w:r>
      <w:r w:rsidRPr="00DF2D87">
        <w:rPr>
          <w:rFonts w:ascii="Consolas" w:hAnsi="Consolas" w:eastAsia="Times New Roman" w:cs="Times New Roman"/>
          <w:color w:val="CCCCCC"/>
          <w:sz w:val="16"/>
          <w:szCs w:val="16"/>
          <w:lang w:eastAsia="en-US"/>
        </w:rPr>
        <w:t>:</w:t>
      </w:r>
    </w:p>
    <w:p w:rsidRPr="00DF2D87" w:rsidR="005B32D1" w:rsidP="005B32D1" w:rsidRDefault="005B32D1" w14:paraId="4D68DA70"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CCCCCC"/>
          <w:sz w:val="16"/>
          <w:szCs w:val="16"/>
          <w:lang w:eastAsia="en-US"/>
        </w:rPr>
        <w:t xml:space="preserve">    </w:t>
      </w:r>
      <w:proofErr w:type="gramStart"/>
      <w:r w:rsidRPr="00DF2D87">
        <w:rPr>
          <w:rFonts w:ascii="Consolas" w:hAnsi="Consolas" w:eastAsia="Times New Roman" w:cs="Times New Roman"/>
          <w:color w:val="DCDCAA"/>
          <w:sz w:val="16"/>
          <w:szCs w:val="16"/>
          <w:lang w:eastAsia="en-US"/>
        </w:rPr>
        <w:t>print</w:t>
      </w:r>
      <w:r w:rsidRPr="00DF2D87">
        <w:rPr>
          <w:rFonts w:ascii="Consolas" w:hAnsi="Consolas" w:eastAsia="Times New Roman" w:cs="Times New Roman"/>
          <w:color w:val="CCCCCC"/>
          <w:sz w:val="16"/>
          <w:szCs w:val="16"/>
          <w:lang w:eastAsia="en-US"/>
        </w:rPr>
        <w:t>(</w:t>
      </w:r>
      <w:proofErr w:type="gramEnd"/>
      <w:r w:rsidRPr="00DF2D87">
        <w:rPr>
          <w:rFonts w:ascii="Consolas" w:hAnsi="Consolas" w:eastAsia="Times New Roman" w:cs="Times New Roman"/>
          <w:color w:val="CE9178"/>
          <w:sz w:val="16"/>
          <w:szCs w:val="16"/>
          <w:lang w:eastAsia="en-US"/>
        </w:rPr>
        <w:t>"You are exactly on budget."</w:t>
      </w:r>
      <w:r w:rsidRPr="00DF2D87">
        <w:rPr>
          <w:rFonts w:ascii="Consolas" w:hAnsi="Consolas" w:eastAsia="Times New Roman" w:cs="Times New Roman"/>
          <w:color w:val="CCCCCC"/>
          <w:sz w:val="16"/>
          <w:szCs w:val="16"/>
          <w:lang w:eastAsia="en-US"/>
        </w:rPr>
        <w:t>)</w:t>
      </w:r>
    </w:p>
    <w:p w:rsidRPr="00DF2D87" w:rsidR="005B32D1" w:rsidP="005B32D1" w:rsidRDefault="005B32D1" w14:paraId="4A90DE0B" w14:textId="77777777">
      <w:pPr>
        <w:shd w:val="clear" w:color="auto" w:fill="1F1F1F"/>
        <w:spacing w:after="0" w:line="160" w:lineRule="atLeast"/>
        <w:rPr>
          <w:rFonts w:ascii="Consolas" w:hAnsi="Consolas" w:eastAsia="Times New Roman" w:cs="Times New Roman"/>
          <w:color w:val="CCCCCC"/>
          <w:sz w:val="16"/>
          <w:szCs w:val="16"/>
          <w:lang w:eastAsia="en-US"/>
        </w:rPr>
      </w:pPr>
    </w:p>
    <w:p w:rsidRPr="00DF2D87" w:rsidR="005B32D1" w:rsidP="005B32D1" w:rsidRDefault="005B32D1" w14:paraId="32A3204B" w14:textId="77777777">
      <w:pPr>
        <w:shd w:val="clear" w:color="auto" w:fill="1F1F1F"/>
        <w:spacing w:after="0" w:line="160" w:lineRule="atLeast"/>
        <w:rPr>
          <w:rFonts w:ascii="Consolas" w:hAnsi="Consolas" w:eastAsia="Times New Roman" w:cs="Times New Roman"/>
          <w:color w:val="CCCCCC"/>
          <w:sz w:val="16"/>
          <w:szCs w:val="16"/>
          <w:lang w:eastAsia="en-US"/>
        </w:rPr>
      </w:pPr>
      <w:r w:rsidRPr="00DF2D87">
        <w:rPr>
          <w:rFonts w:ascii="Consolas" w:hAnsi="Consolas" w:eastAsia="Times New Roman" w:cs="Times New Roman"/>
          <w:color w:val="6A9955"/>
          <w:sz w:val="16"/>
          <w:szCs w:val="16"/>
          <w:lang w:eastAsia="en-US"/>
        </w:rPr>
        <w:t># end of program</w:t>
      </w:r>
    </w:p>
    <w:p w:rsidRPr="00312291" w:rsidR="005B32D1" w:rsidP="005B32D1" w:rsidRDefault="005B32D1" w14:paraId="371A9DFC" w14:textId="77777777">
      <w:pPr>
        <w:shd w:val="clear" w:color="auto" w:fill="1F1F1F"/>
        <w:spacing w:after="0" w:line="200" w:lineRule="atLeast"/>
        <w:rPr>
          <w:rFonts w:ascii="Consolas" w:hAnsi="Consolas" w:eastAsia="Times New Roman" w:cs="Times New Roman"/>
          <w:color w:val="CCCCCC"/>
          <w:sz w:val="16"/>
          <w:szCs w:val="16"/>
          <w:lang w:eastAsia="en-US"/>
        </w:rPr>
      </w:pPr>
    </w:p>
    <w:p w:rsidRPr="00C30684" w:rsidR="007559B5" w:rsidP="007559B5" w:rsidRDefault="009E5C2D" w14:paraId="168F2BCD" w14:textId="66270B69">
      <w:r>
        <w:t>This first example shows the creation of a program by a single user.</w:t>
      </w:r>
      <w:r w:rsidR="007559B5">
        <w:t xml:space="preserve"> Please note that the comments made by the initial programmer are devoid of any information other than the purpose of the comment. </w:t>
      </w:r>
    </w:p>
    <w:p w:rsidR="317DBDA8" w:rsidP="0212B085" w:rsidRDefault="317DBDA8" w14:paraId="578AAA6F" w14:textId="451A37BD" w14:noSpellErr="1">
      <w:pPr>
        <w:pStyle w:val="Heading3"/>
      </w:pPr>
      <w:bookmarkStart w:name="_Toc9026210" w:id="1849343805"/>
      <w:r w:rsidR="317DBDA8">
        <w:rPr/>
        <w:t>Example 2: Programming Comments on a modified program.</w:t>
      </w:r>
      <w:bookmarkEnd w:id="1849343805"/>
    </w:p>
    <w:p w:rsidR="317DBDA8" w:rsidP="0212B085" w:rsidRDefault="317DBDA8" w14:paraId="26E30081" w14:textId="5C8F3232">
      <w:pPr>
        <w:shd w:val="clear" w:color="auto" w:fill="1F1F1F"/>
        <w:spacing w:after="0" w:line="200" w:lineRule="atLeast"/>
        <w:rPr>
          <w:rFonts w:ascii="Consolas" w:hAnsi="Consolas" w:eastAsia="Times New Roman" w:cs="Times New Roman"/>
          <w:color w:val="6A9955"/>
          <w:sz w:val="16"/>
          <w:szCs w:val="16"/>
          <w:lang w:eastAsia="en-US"/>
        </w:rPr>
      </w:pPr>
      <w:r w:rsidRPr="0212B085">
        <w:rPr>
          <w:color w:val="6A9955"/>
          <w:sz w:val="16"/>
          <w:szCs w:val="16"/>
          <w:lang w:eastAsia="en-US"/>
        </w:rPr>
        <w:t>#</w:t>
      </w:r>
    </w:p>
    <w:p w:rsidR="317DBDA8" w:rsidP="0212B085" w:rsidRDefault="317DBDA8" w14:paraId="2B7877D5" w14:textId="6AD589B4">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Rylee Leavitt</w:t>
      </w:r>
    </w:p>
    <w:p w:rsidR="317DBDA8" w:rsidP="0212B085" w:rsidRDefault="317DBDA8" w14:paraId="63EC173A" w14:textId="26458416">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Sept 23, 2024</w:t>
      </w:r>
    </w:p>
    <w:p w:rsidR="317DBDA8" w:rsidP="0212B085" w:rsidRDefault="317DBDA8" w14:paraId="4785C8C0" w14:textId="0EE8D619">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Budget Analysis Programming Project</w:t>
      </w:r>
    </w:p>
    <w:p w:rsidR="317DBDA8" w:rsidP="0212B085" w:rsidRDefault="317DBDA8" w14:paraId="543AFD38" w14:textId="0634F0A1">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COSC 1010 NT</w:t>
      </w:r>
    </w:p>
    <w:p w:rsidR="317DBDA8" w:rsidP="0212B085" w:rsidRDefault="317DBDA8" w14:paraId="62C5E1C9" w14:textId="3A16C000">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5C39F2F1" w14:textId="40A8B2E1">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Instructions:</w:t>
      </w:r>
    </w:p>
    <w:p w:rsidR="317DBDA8" w:rsidP="0212B085" w:rsidRDefault="317DBDA8" w14:paraId="156AB683" w14:textId="08C02590">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Make changes so that monthly budget becomes weekly budget</w:t>
      </w:r>
    </w:p>
    <w:p w:rsidR="317DBDA8" w:rsidP="0212B085" w:rsidRDefault="317DBDA8" w14:paraId="308BE8D8" w14:textId="766CFAFE">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12449A87" w14:textId="0D5B1857">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xml:space="preserve"># # # # # # # #  </w:t>
      </w:r>
    </w:p>
    <w:p w:rsidR="317DBDA8" w:rsidP="0212B085" w:rsidRDefault="317DBDA8" w14:paraId="162C64FD" w14:textId="7745B8CB">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7BCAEF97" w14:textId="5D11DEF7">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Rylee Leavitt</w:t>
      </w:r>
    </w:p>
    <w:p w:rsidR="317DBDA8" w:rsidP="0212B085" w:rsidRDefault="317DBDA8" w14:paraId="1C87588E" w14:textId="173922FD">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Sept 21, 2024</w:t>
      </w:r>
    </w:p>
    <w:p w:rsidR="317DBDA8" w:rsidP="0212B085" w:rsidRDefault="317DBDA8" w14:paraId="47DA1468" w14:textId="0EE8D619">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Budget Analysis Programming Project</w:t>
      </w:r>
    </w:p>
    <w:p w:rsidR="317DBDA8" w:rsidP="0212B085" w:rsidRDefault="317DBDA8" w14:paraId="5C22C6A6" w14:textId="0634F0A1">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COSC 1010 NT</w:t>
      </w:r>
    </w:p>
    <w:p w:rsidR="317DBDA8" w:rsidP="0212B085" w:rsidRDefault="317DBDA8" w14:paraId="37D27D34" w14:textId="798684F2">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0BBF7AA2" w14:textId="2FE7BB46">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Instructions:</w:t>
      </w:r>
    </w:p>
    <w:p w:rsidR="317DBDA8" w:rsidP="0212B085" w:rsidRDefault="317DBDA8" w14:paraId="7105CC69" w14:textId="7CFA0CB4">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Make statements more consistent</w:t>
      </w:r>
    </w:p>
    <w:p w:rsidR="317DBDA8" w:rsidP="0212B085" w:rsidRDefault="317DBDA8" w14:paraId="3FFAF6F4" w14:textId="3A10EEE6">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3D871984" w14:textId="4371407A">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xml:space="preserve"># # # # # # # #  </w:t>
      </w:r>
    </w:p>
    <w:p w:rsidR="317DBDA8" w:rsidP="0212B085" w:rsidRDefault="317DBDA8" w14:paraId="01B034CC" w14:textId="40438F05">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196023F7"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Grant Bossa</w:t>
      </w:r>
    </w:p>
    <w:p w:rsidR="317DBDA8" w:rsidP="0212B085" w:rsidRDefault="317DBDA8" w14:paraId="20C43EB2"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Sept 18, 2024</w:t>
      </w:r>
    </w:p>
    <w:p w:rsidR="317DBDA8" w:rsidP="0212B085" w:rsidRDefault="317DBDA8" w14:paraId="2A7E8E61"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Budget Analysis Programming Project</w:t>
      </w:r>
    </w:p>
    <w:p w:rsidR="317DBDA8" w:rsidP="0212B085" w:rsidRDefault="317DBDA8" w14:paraId="5A54F73A"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COSC 1010 NT</w:t>
      </w:r>
    </w:p>
    <w:p w:rsidR="317DBDA8" w:rsidP="0212B085" w:rsidRDefault="317DBDA8" w14:paraId="3CF2655C"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317FF32F"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Instructions:</w:t>
      </w:r>
    </w:p>
    <w:p w:rsidR="317DBDA8" w:rsidP="0212B085" w:rsidRDefault="317DBDA8" w14:paraId="13B1E684"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xml:space="preserve"># Write a program that asks the user to enter the amount that he or she has budgeted for a month. </w:t>
      </w:r>
    </w:p>
    <w:p w:rsidR="317DBDA8" w:rsidP="44B12BBB" w:rsidRDefault="317DBDA8" w14:paraId="077690ED" w14:textId="686306FB">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xml:space="preserve"># A loop should then prompt the user to enter each of his or her expenses for the month and </w:t>
      </w:r>
    </w:p>
    <w:p w:rsidR="317DBDA8" w:rsidP="0212B085" w:rsidRDefault="35F892B8" w14:paraId="468D13D1" w14:textId="3F9D03DD">
      <w:pPr>
        <w:shd w:val="clear" w:color="auto" w:fill="1F1F1F"/>
        <w:spacing w:after="0" w:line="200" w:lineRule="atLeast"/>
        <w:rPr>
          <w:rFonts w:ascii="Consolas" w:hAnsi="Consolas" w:eastAsia="Times New Roman" w:cs="Times New Roman"/>
          <w:color w:val="6A9955"/>
          <w:sz w:val="16"/>
          <w:szCs w:val="16"/>
          <w:lang w:eastAsia="en-US"/>
        </w:rPr>
      </w:pPr>
      <w:r w:rsidRPr="687591C5">
        <w:rPr>
          <w:rFonts w:ascii="Consolas" w:hAnsi="Consolas" w:eastAsia="Times New Roman" w:cs="Times New Roman"/>
          <w:color w:val="6A9955"/>
          <w:sz w:val="16"/>
          <w:szCs w:val="16"/>
          <w:lang w:eastAsia="en-US"/>
        </w:rPr>
        <w:t xml:space="preserve"># </w:t>
      </w:r>
      <w:proofErr w:type="gramStart"/>
      <w:r w:rsidRPr="0212B085" w:rsidR="317DBDA8">
        <w:rPr>
          <w:rFonts w:ascii="Consolas" w:hAnsi="Consolas" w:eastAsia="Times New Roman" w:cs="Times New Roman"/>
          <w:color w:val="6A9955"/>
          <w:sz w:val="16"/>
          <w:szCs w:val="16"/>
          <w:lang w:eastAsia="en-US"/>
        </w:rPr>
        <w:t>keep</w:t>
      </w:r>
      <w:proofErr w:type="gramEnd"/>
      <w:r w:rsidRPr="0212B085" w:rsidR="317DBDA8">
        <w:rPr>
          <w:rFonts w:ascii="Consolas" w:hAnsi="Consolas" w:eastAsia="Times New Roman" w:cs="Times New Roman"/>
          <w:color w:val="6A9955"/>
          <w:sz w:val="16"/>
          <w:szCs w:val="16"/>
          <w:lang w:eastAsia="en-US"/>
        </w:rPr>
        <w:t xml:space="preserve"> a running total. </w:t>
      </w:r>
    </w:p>
    <w:p w:rsidR="317DBDA8" w:rsidP="0212B085" w:rsidRDefault="317DBDA8" w14:paraId="28C6F20E"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When the loop finishes, the program should display the amount that the user is over or under budget.</w:t>
      </w:r>
    </w:p>
    <w:p w:rsidR="317DBDA8" w:rsidP="0212B085" w:rsidRDefault="317DBDA8" w14:paraId="3B38A654" w14:textId="77777777">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w:t>
      </w:r>
    </w:p>
    <w:p w:rsidR="317DBDA8" w:rsidP="0212B085" w:rsidRDefault="317DBDA8" w14:paraId="1B0C47ED" w14:textId="3FFCE426">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xml:space="preserve"># Use comments liberally throughout the program. </w:t>
      </w:r>
    </w:p>
    <w:p w:rsidR="0212B085" w:rsidP="0212B085" w:rsidRDefault="0212B085" w14:paraId="44F7FA84" w14:textId="2DE05031">
      <w:pPr>
        <w:shd w:val="clear" w:color="auto" w:fill="1F1F1F"/>
        <w:spacing w:after="0" w:line="200" w:lineRule="atLeast"/>
        <w:rPr>
          <w:rFonts w:ascii="Consolas" w:hAnsi="Consolas" w:eastAsia="Times New Roman" w:cs="Times New Roman"/>
          <w:color w:val="6A9955"/>
          <w:sz w:val="16"/>
          <w:szCs w:val="16"/>
          <w:lang w:eastAsia="en-US"/>
        </w:rPr>
      </w:pPr>
    </w:p>
    <w:p w:rsidR="317DBDA8" w:rsidP="0212B085" w:rsidRDefault="317DBDA8" w14:paraId="25CF4D4B"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Declare Variables:</w:t>
      </w:r>
    </w:p>
    <w:p w:rsidR="317DBDA8" w:rsidP="0212B085" w:rsidRDefault="317DBDA8" w14:paraId="3D88B3BE" w14:textId="77777777">
      <w:pPr>
        <w:shd w:val="clear" w:color="auto" w:fill="1F1F1F"/>
        <w:spacing w:after="0" w:line="20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proofErr w:type="gramStart"/>
      <w:r w:rsidRPr="0212B085">
        <w:rPr>
          <w:rFonts w:ascii="Consolas" w:hAnsi="Consolas" w:eastAsia="Times New Roman" w:cs="Times New Roman"/>
          <w:color w:val="B5CEA8"/>
          <w:sz w:val="16"/>
          <w:szCs w:val="16"/>
          <w:lang w:eastAsia="en-US"/>
        </w:rPr>
        <w:t>0</w:t>
      </w:r>
      <w:r w:rsidRPr="0212B085">
        <w:rPr>
          <w:rFonts w:ascii="Consolas" w:hAnsi="Consolas" w:eastAsia="Times New Roman" w:cs="Times New Roman"/>
          <w:color w:val="CCCCCC"/>
          <w:sz w:val="16"/>
          <w:szCs w:val="16"/>
          <w:lang w:eastAsia="en-US"/>
        </w:rPr>
        <w:t xml:space="preserve">  </w:t>
      </w:r>
      <w:r>
        <w:tab/>
      </w:r>
      <w:proofErr w:type="gramEnd"/>
      <w:r>
        <w:tab/>
      </w:r>
      <w:r w:rsidRPr="0212B085">
        <w:rPr>
          <w:rFonts w:ascii="Consolas" w:hAnsi="Consolas" w:eastAsia="Times New Roman" w:cs="Times New Roman"/>
          <w:color w:val="6A9955"/>
          <w:sz w:val="16"/>
          <w:szCs w:val="16"/>
          <w:lang w:eastAsia="en-US"/>
        </w:rPr>
        <w:t># budget amount</w:t>
      </w:r>
    </w:p>
    <w:p w:rsidR="317DBDA8" w:rsidP="0212B085" w:rsidRDefault="317DBDA8" w14:paraId="2A0157E8" w14:textId="582177B2">
      <w:pPr>
        <w:shd w:val="clear" w:color="auto" w:fill="1F1F1F"/>
        <w:spacing w:after="0" w:line="20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xml:space="preserve"># 9/23/24 RL: Change the </w:t>
      </w:r>
      <w:proofErr w:type="spellStart"/>
      <w:r w:rsidRPr="0212B085">
        <w:rPr>
          <w:rFonts w:ascii="Consolas" w:hAnsi="Consolas" w:eastAsia="Times New Roman" w:cs="Times New Roman"/>
          <w:color w:val="6A9955"/>
          <w:sz w:val="16"/>
          <w:szCs w:val="16"/>
          <w:lang w:eastAsia="en-US"/>
        </w:rPr>
        <w:t>monthly_expense</w:t>
      </w:r>
      <w:proofErr w:type="spellEnd"/>
      <w:r w:rsidRPr="0212B085">
        <w:rPr>
          <w:rFonts w:ascii="Consolas" w:hAnsi="Consolas" w:eastAsia="Times New Roman" w:cs="Times New Roman"/>
          <w:color w:val="6A9955"/>
          <w:sz w:val="16"/>
          <w:szCs w:val="16"/>
          <w:lang w:eastAsia="en-US"/>
        </w:rPr>
        <w:t xml:space="preserve"> to </w:t>
      </w:r>
      <w:proofErr w:type="spellStart"/>
      <w:r w:rsidRPr="0212B085">
        <w:rPr>
          <w:rFonts w:ascii="Consolas" w:hAnsi="Consolas" w:eastAsia="Times New Roman" w:cs="Times New Roman"/>
          <w:color w:val="6A9955"/>
          <w:sz w:val="16"/>
          <w:szCs w:val="16"/>
          <w:lang w:eastAsia="en-US"/>
        </w:rPr>
        <w:t>weekly_expense</w:t>
      </w:r>
      <w:proofErr w:type="spellEnd"/>
    </w:p>
    <w:p w:rsidR="317DBDA8" w:rsidP="0212B085" w:rsidRDefault="317DBDA8" w14:paraId="0774E65C" w14:textId="5FA9ADC8">
      <w:pPr>
        <w:shd w:val="clear" w:color="auto" w:fill="1F1F1F"/>
        <w:spacing w:after="0" w:line="200" w:lineRule="atLeast"/>
        <w:rPr>
          <w:rFonts w:ascii="Consolas" w:hAnsi="Consolas" w:eastAsia="Times New Roman" w:cs="Times New Roman"/>
          <w:color w:val="CCCCCC"/>
          <w:sz w:val="16"/>
          <w:szCs w:val="16"/>
          <w:lang w:eastAsia="en-US"/>
        </w:rPr>
      </w:pPr>
      <w:proofErr w:type="spellStart"/>
      <w:r w:rsidRPr="0212B085">
        <w:rPr>
          <w:rFonts w:ascii="Consolas" w:hAnsi="Consolas" w:eastAsia="Times New Roman" w:cs="Times New Roman"/>
          <w:color w:val="9CDCFE"/>
          <w:sz w:val="16"/>
          <w:szCs w:val="16"/>
          <w:lang w:eastAsia="en-US"/>
        </w:rPr>
        <w:t>weekly_expense</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B5CEA8"/>
          <w:sz w:val="16"/>
          <w:szCs w:val="16"/>
          <w:lang w:eastAsia="en-US"/>
        </w:rPr>
        <w:t>0</w:t>
      </w:r>
      <w:r w:rsidRPr="0212B085">
        <w:rPr>
          <w:rFonts w:ascii="Consolas" w:hAnsi="Consolas" w:eastAsia="Times New Roman" w:cs="Times New Roman"/>
          <w:color w:val="CCCCCC"/>
          <w:sz w:val="16"/>
          <w:szCs w:val="16"/>
          <w:lang w:eastAsia="en-US"/>
        </w:rPr>
        <w:t xml:space="preserve">   </w:t>
      </w:r>
      <w:r>
        <w:tab/>
      </w:r>
      <w:r w:rsidRPr="0212B085">
        <w:rPr>
          <w:rFonts w:ascii="Consolas" w:hAnsi="Consolas" w:eastAsia="Times New Roman" w:cs="Times New Roman"/>
          <w:color w:val="6A9955"/>
          <w:sz w:val="16"/>
          <w:szCs w:val="16"/>
          <w:lang w:eastAsia="en-US"/>
        </w:rPr>
        <w:t># total of expenses for the week</w:t>
      </w:r>
    </w:p>
    <w:p w:rsidR="317DBDA8" w:rsidP="0212B085" w:rsidRDefault="317DBDA8" w14:paraId="5C319CBD" w14:textId="77777777">
      <w:pPr>
        <w:shd w:val="clear" w:color="auto" w:fill="1F1F1F"/>
        <w:spacing w:after="0" w:line="160" w:lineRule="atLeast"/>
        <w:rPr>
          <w:rFonts w:ascii="Consolas" w:hAnsi="Consolas" w:eastAsia="Times New Roman" w:cs="Times New Roman"/>
          <w:color w:val="CCCCCC"/>
          <w:sz w:val="16"/>
          <w:szCs w:val="16"/>
          <w:lang w:eastAsia="en-US"/>
        </w:rPr>
      </w:pP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B5CEA8"/>
          <w:sz w:val="16"/>
          <w:szCs w:val="16"/>
          <w:lang w:eastAsia="en-US"/>
        </w:rPr>
        <w:t>0</w:t>
      </w:r>
      <w:r w:rsidRPr="0212B085">
        <w:rPr>
          <w:rFonts w:ascii="Consolas" w:hAnsi="Consolas" w:eastAsia="Times New Roman" w:cs="Times New Roman"/>
          <w:color w:val="CCCCCC"/>
          <w:sz w:val="16"/>
          <w:szCs w:val="16"/>
          <w:lang w:eastAsia="en-US"/>
        </w:rPr>
        <w:t xml:space="preserve">   </w:t>
      </w:r>
      <w:r>
        <w:tab/>
      </w:r>
      <w:r w:rsidRPr="0212B085">
        <w:rPr>
          <w:rFonts w:ascii="Consolas" w:hAnsi="Consolas" w:eastAsia="Times New Roman" w:cs="Times New Roman"/>
          <w:color w:val="6A9955"/>
          <w:sz w:val="16"/>
          <w:szCs w:val="16"/>
          <w:lang w:eastAsia="en-US"/>
        </w:rPr>
        <w:t># running total of expenses</w:t>
      </w:r>
    </w:p>
    <w:p w:rsidR="317DBDA8" w:rsidP="0212B085" w:rsidRDefault="317DBDA8" w14:paraId="28D84212" w14:textId="77777777">
      <w:pPr>
        <w:shd w:val="clear" w:color="auto" w:fill="1F1F1F"/>
        <w:spacing w:after="0" w:line="160" w:lineRule="atLeast"/>
        <w:rPr>
          <w:rFonts w:ascii="Consolas" w:hAnsi="Consolas" w:eastAsia="Times New Roman" w:cs="Times New Roman"/>
          <w:color w:val="6A9955"/>
          <w:sz w:val="16"/>
          <w:szCs w:val="16"/>
          <w:lang w:eastAsia="en-US"/>
        </w:rPr>
      </w:pPr>
      <w:proofErr w:type="spellStart"/>
      <w:r w:rsidRPr="0212B085">
        <w:rPr>
          <w:rFonts w:ascii="Consolas" w:hAnsi="Consolas" w:eastAsia="Times New Roman" w:cs="Times New Roman"/>
          <w:color w:val="9CDCFE"/>
          <w:sz w:val="16"/>
          <w:szCs w:val="16"/>
          <w:lang w:eastAsia="en-US"/>
        </w:rPr>
        <w:t>keep_going</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569CD6"/>
          <w:sz w:val="16"/>
          <w:szCs w:val="16"/>
          <w:lang w:eastAsia="en-US"/>
        </w:rPr>
        <w:t>True</w:t>
      </w:r>
      <w:r w:rsidRPr="0212B085">
        <w:rPr>
          <w:rFonts w:ascii="Consolas" w:hAnsi="Consolas" w:eastAsia="Times New Roman" w:cs="Times New Roman"/>
          <w:color w:val="CCCCCC"/>
          <w:sz w:val="16"/>
          <w:szCs w:val="16"/>
          <w:lang w:eastAsia="en-US"/>
        </w:rPr>
        <w:t xml:space="preserve">   </w:t>
      </w:r>
      <w:r>
        <w:tab/>
      </w:r>
      <w:r w:rsidRPr="0212B085">
        <w:rPr>
          <w:rFonts w:ascii="Consolas" w:hAnsi="Consolas" w:eastAsia="Times New Roman" w:cs="Times New Roman"/>
          <w:color w:val="6A9955"/>
          <w:sz w:val="16"/>
          <w:szCs w:val="16"/>
          <w:lang w:eastAsia="en-US"/>
        </w:rPr>
        <w:t># loop control variable</w:t>
      </w:r>
    </w:p>
    <w:p w:rsidR="0212B085" w:rsidP="0212B085" w:rsidRDefault="0212B085" w14:paraId="6D565FB2" w14:textId="77777777">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33703740" w14:textId="76E2CA31">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asks the user to enter the amount that he or she has budgeted for a week</w:t>
      </w:r>
    </w:p>
    <w:p w:rsidR="317DBDA8" w:rsidP="0212B085" w:rsidRDefault="317DBDA8" w14:paraId="1B3E49FD" w14:textId="0FDBC723">
      <w:pPr>
        <w:shd w:val="clear" w:color="auto" w:fill="1F1F1F"/>
        <w:spacing w:after="0" w:line="16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9/23/24 RL: Change the user input from monthly budget to weekly budget</w:t>
      </w:r>
    </w:p>
    <w:p w:rsidR="317DBDA8" w:rsidP="0212B085" w:rsidRDefault="317DBDA8" w14:paraId="30A154F5" w14:textId="6BBE0CBE">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proofErr w:type="gramStart"/>
      <w:r w:rsidRPr="0212B085">
        <w:rPr>
          <w:rFonts w:ascii="Consolas" w:hAnsi="Consolas" w:eastAsia="Times New Roman" w:cs="Times New Roman"/>
          <w:color w:val="4EC9B0"/>
          <w:sz w:val="16"/>
          <w:szCs w:val="16"/>
          <w:lang w:eastAsia="en-US"/>
        </w:rPr>
        <w:t>float</w:t>
      </w:r>
      <w:r w:rsidRPr="0212B085">
        <w:rPr>
          <w:rFonts w:ascii="Consolas" w:hAnsi="Consolas" w:eastAsia="Times New Roman" w:cs="Times New Roman"/>
          <w:color w:val="CCCCCC"/>
          <w:sz w:val="16"/>
          <w:szCs w:val="16"/>
          <w:lang w:eastAsia="en-US"/>
        </w:rPr>
        <w:t>(</w:t>
      </w:r>
      <w:proofErr w:type="gramEnd"/>
      <w:r w:rsidRPr="0212B085">
        <w:rPr>
          <w:rFonts w:ascii="Consolas" w:hAnsi="Consolas" w:eastAsia="Times New Roman" w:cs="Times New Roman"/>
          <w:color w:val="DCDCAA"/>
          <w:sz w:val="16"/>
          <w:szCs w:val="16"/>
          <w:lang w:eastAsia="en-US"/>
        </w:rPr>
        <w:t>input</w:t>
      </w:r>
      <w:r w:rsidRPr="0212B085">
        <w:rPr>
          <w:rFonts w:ascii="Consolas" w:hAnsi="Consolas" w:eastAsia="Times New Roman" w:cs="Times New Roman"/>
          <w:color w:val="CCCCCC"/>
          <w:sz w:val="16"/>
          <w:szCs w:val="16"/>
          <w:lang w:eastAsia="en-US"/>
        </w:rPr>
        <w:t>(</w:t>
      </w:r>
      <w:r w:rsidRPr="0212B085">
        <w:rPr>
          <w:rFonts w:ascii="Consolas" w:hAnsi="Consolas" w:eastAsia="Times New Roman" w:cs="Times New Roman"/>
          <w:color w:val="CE9178"/>
          <w:sz w:val="16"/>
          <w:szCs w:val="16"/>
          <w:lang w:eastAsia="en-US"/>
        </w:rPr>
        <w:t>"Enter your Weekly budget: "</w:t>
      </w:r>
      <w:r w:rsidRPr="0212B085">
        <w:rPr>
          <w:rFonts w:ascii="Consolas" w:hAnsi="Consolas" w:eastAsia="Times New Roman" w:cs="Times New Roman"/>
          <w:color w:val="CCCCCC"/>
          <w:sz w:val="16"/>
          <w:szCs w:val="16"/>
          <w:lang w:eastAsia="en-US"/>
        </w:rPr>
        <w:t>))</w:t>
      </w:r>
    </w:p>
    <w:p w:rsidR="0212B085" w:rsidP="0212B085" w:rsidRDefault="0212B085" w14:paraId="5BA7321B" w14:textId="77777777">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50A19779"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loop</w:t>
      </w:r>
    </w:p>
    <w:p w:rsidR="317DBDA8" w:rsidP="0212B085" w:rsidRDefault="317DBDA8" w14:paraId="21960DD4" w14:textId="0ACF08BD">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xml:space="preserve"># </w:t>
      </w:r>
      <w:r w:rsidRPr="0212B085" w:rsidR="3D83FE9B">
        <w:rPr>
          <w:rFonts w:ascii="Consolas" w:hAnsi="Consolas" w:eastAsia="Times New Roman" w:cs="Times New Roman"/>
          <w:color w:val="6A9955"/>
          <w:sz w:val="16"/>
          <w:szCs w:val="16"/>
          <w:lang w:eastAsia="en-US"/>
        </w:rPr>
        <w:t>E</w:t>
      </w:r>
      <w:r w:rsidRPr="0212B085">
        <w:rPr>
          <w:rFonts w:ascii="Consolas" w:hAnsi="Consolas" w:eastAsia="Times New Roman" w:cs="Times New Roman"/>
          <w:color w:val="6A9955"/>
          <w:sz w:val="16"/>
          <w:szCs w:val="16"/>
          <w:lang w:eastAsia="en-US"/>
        </w:rPr>
        <w:t>nter expenses for the week</w:t>
      </w:r>
    </w:p>
    <w:p w:rsidR="317DBDA8" w:rsidP="0212B085" w:rsidRDefault="317DBDA8" w14:paraId="78358B4E"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586C0"/>
          <w:sz w:val="16"/>
          <w:szCs w:val="16"/>
          <w:lang w:eastAsia="en-US"/>
        </w:rPr>
        <w:t>while</w:t>
      </w: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keep_going</w:t>
      </w:r>
      <w:proofErr w:type="spellEnd"/>
      <w:r w:rsidRPr="0212B085">
        <w:rPr>
          <w:rFonts w:ascii="Consolas" w:hAnsi="Consolas" w:eastAsia="Times New Roman" w:cs="Times New Roman"/>
          <w:color w:val="CCCCCC"/>
          <w:sz w:val="16"/>
          <w:szCs w:val="16"/>
          <w:lang w:eastAsia="en-US"/>
        </w:rPr>
        <w:t>:</w:t>
      </w:r>
    </w:p>
    <w:p w:rsidR="317DBDA8" w:rsidP="0212B085" w:rsidRDefault="317DBDA8" w14:paraId="0219B280" w14:textId="191B4732">
      <w:pPr>
        <w:shd w:val="clear" w:color="auto" w:fill="1F1F1F"/>
        <w:spacing w:after="0" w:line="16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xml:space="preserve">    # 9/23/24 RL: Change the </w:t>
      </w:r>
      <w:proofErr w:type="spellStart"/>
      <w:r w:rsidRPr="0212B085">
        <w:rPr>
          <w:rFonts w:ascii="Consolas" w:hAnsi="Consolas" w:eastAsia="Times New Roman" w:cs="Times New Roman"/>
          <w:color w:val="6A9955"/>
          <w:sz w:val="16"/>
          <w:szCs w:val="16"/>
          <w:lang w:eastAsia="en-US"/>
        </w:rPr>
        <w:t>monthly_expense</w:t>
      </w:r>
      <w:proofErr w:type="spellEnd"/>
      <w:r w:rsidRPr="0212B085">
        <w:rPr>
          <w:rFonts w:ascii="Consolas" w:hAnsi="Consolas" w:eastAsia="Times New Roman" w:cs="Times New Roman"/>
          <w:color w:val="6A9955"/>
          <w:sz w:val="16"/>
          <w:szCs w:val="16"/>
          <w:lang w:eastAsia="en-US"/>
        </w:rPr>
        <w:t xml:space="preserve"> to </w:t>
      </w:r>
      <w:proofErr w:type="spellStart"/>
      <w:r w:rsidRPr="0212B085">
        <w:rPr>
          <w:rFonts w:ascii="Consolas" w:hAnsi="Consolas" w:eastAsia="Times New Roman" w:cs="Times New Roman"/>
          <w:color w:val="6A9955"/>
          <w:sz w:val="16"/>
          <w:szCs w:val="16"/>
          <w:lang w:eastAsia="en-US"/>
        </w:rPr>
        <w:t>weekly_expense</w:t>
      </w:r>
      <w:proofErr w:type="spellEnd"/>
    </w:p>
    <w:p w:rsidR="317DBDA8" w:rsidP="0212B085" w:rsidRDefault="317DBDA8" w14:paraId="550D27F4" w14:textId="67739CC1">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weekly_expense</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proofErr w:type="gramStart"/>
      <w:r w:rsidRPr="0212B085">
        <w:rPr>
          <w:rFonts w:ascii="Consolas" w:hAnsi="Consolas" w:eastAsia="Times New Roman" w:cs="Times New Roman"/>
          <w:color w:val="4EC9B0"/>
          <w:sz w:val="16"/>
          <w:szCs w:val="16"/>
          <w:lang w:eastAsia="en-US"/>
        </w:rPr>
        <w:t>float</w:t>
      </w:r>
      <w:r w:rsidRPr="0212B085">
        <w:rPr>
          <w:rFonts w:ascii="Consolas" w:hAnsi="Consolas" w:eastAsia="Times New Roman" w:cs="Times New Roman"/>
          <w:color w:val="CCCCCC"/>
          <w:sz w:val="16"/>
          <w:szCs w:val="16"/>
          <w:lang w:eastAsia="en-US"/>
        </w:rPr>
        <w:t>(</w:t>
      </w:r>
      <w:proofErr w:type="gramEnd"/>
      <w:r w:rsidRPr="0212B085">
        <w:rPr>
          <w:rFonts w:ascii="Consolas" w:hAnsi="Consolas" w:eastAsia="Times New Roman" w:cs="Times New Roman"/>
          <w:color w:val="DCDCAA"/>
          <w:sz w:val="16"/>
          <w:szCs w:val="16"/>
          <w:lang w:eastAsia="en-US"/>
        </w:rPr>
        <w:t>input</w:t>
      </w:r>
      <w:r w:rsidRPr="0212B085">
        <w:rPr>
          <w:rFonts w:ascii="Consolas" w:hAnsi="Consolas" w:eastAsia="Times New Roman" w:cs="Times New Roman"/>
          <w:color w:val="CCCCCC"/>
          <w:sz w:val="16"/>
          <w:szCs w:val="16"/>
          <w:lang w:eastAsia="en-US"/>
        </w:rPr>
        <w:t>(</w:t>
      </w:r>
      <w:r w:rsidRPr="0212B085">
        <w:rPr>
          <w:rFonts w:ascii="Consolas" w:hAnsi="Consolas" w:eastAsia="Times New Roman" w:cs="Times New Roman"/>
          <w:color w:val="CE9178"/>
          <w:sz w:val="16"/>
          <w:szCs w:val="16"/>
          <w:lang w:eastAsia="en-US"/>
        </w:rPr>
        <w:t>"Enter your weekly expense: "</w:t>
      </w:r>
      <w:r w:rsidRPr="0212B085">
        <w:rPr>
          <w:rFonts w:ascii="Consolas" w:hAnsi="Consolas" w:eastAsia="Times New Roman" w:cs="Times New Roman"/>
          <w:color w:val="CCCCCC"/>
          <w:sz w:val="16"/>
          <w:szCs w:val="16"/>
          <w:lang w:eastAsia="en-US"/>
        </w:rPr>
        <w:t>))</w:t>
      </w:r>
    </w:p>
    <w:p w:rsidR="317DBDA8" w:rsidP="0212B085" w:rsidRDefault="317DBDA8" w14:paraId="5052432B"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p>
    <w:p w:rsidR="317DBDA8" w:rsidP="0212B085" w:rsidRDefault="317DBDA8" w14:paraId="0443EA01" w14:textId="5475682E">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6A9955"/>
          <w:sz w:val="16"/>
          <w:szCs w:val="16"/>
          <w:lang w:eastAsia="en-US"/>
        </w:rPr>
        <w:t xml:space="preserve"># </w:t>
      </w:r>
      <w:proofErr w:type="gramStart"/>
      <w:r w:rsidRPr="0212B085">
        <w:rPr>
          <w:rFonts w:ascii="Consolas" w:hAnsi="Consolas" w:eastAsia="Times New Roman" w:cs="Times New Roman"/>
          <w:color w:val="6A9955"/>
          <w:sz w:val="16"/>
          <w:szCs w:val="16"/>
          <w:lang w:eastAsia="en-US"/>
        </w:rPr>
        <w:t>keep</w:t>
      </w:r>
      <w:proofErr w:type="gramEnd"/>
      <w:r w:rsidRPr="0212B085">
        <w:rPr>
          <w:rFonts w:ascii="Consolas" w:hAnsi="Consolas" w:eastAsia="Times New Roman" w:cs="Times New Roman"/>
          <w:color w:val="6A9955"/>
          <w:sz w:val="16"/>
          <w:szCs w:val="16"/>
          <w:lang w:eastAsia="en-US"/>
        </w:rPr>
        <w:t xml:space="preserve"> a running total</w:t>
      </w:r>
    </w:p>
    <w:p w:rsidR="317DBDA8" w:rsidP="0212B085" w:rsidRDefault="317DBDA8" w14:paraId="6646F304" w14:textId="20B8F806">
      <w:pPr>
        <w:shd w:val="clear" w:color="auto" w:fill="1F1F1F"/>
        <w:spacing w:after="0" w:line="16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6A9955"/>
          <w:sz w:val="16"/>
          <w:szCs w:val="16"/>
          <w:lang w:eastAsia="en-US"/>
        </w:rPr>
        <w:t xml:space="preserve">    # 9/23/24 RL: Change the running total += </w:t>
      </w:r>
      <w:proofErr w:type="spellStart"/>
      <w:r w:rsidRPr="0212B085">
        <w:rPr>
          <w:rFonts w:ascii="Consolas" w:hAnsi="Consolas" w:eastAsia="Times New Roman" w:cs="Times New Roman"/>
          <w:color w:val="6A9955"/>
          <w:sz w:val="16"/>
          <w:szCs w:val="16"/>
          <w:lang w:eastAsia="en-US"/>
        </w:rPr>
        <w:t>monthly_expense</w:t>
      </w:r>
      <w:proofErr w:type="spellEnd"/>
      <w:r w:rsidRPr="0212B085">
        <w:rPr>
          <w:rFonts w:ascii="Consolas" w:hAnsi="Consolas" w:eastAsia="Times New Roman" w:cs="Times New Roman"/>
          <w:color w:val="6A9955"/>
          <w:sz w:val="16"/>
          <w:szCs w:val="16"/>
          <w:lang w:eastAsia="en-US"/>
        </w:rPr>
        <w:t xml:space="preserve"> to running total += </w:t>
      </w:r>
      <w:proofErr w:type="spellStart"/>
      <w:r w:rsidRPr="0212B085">
        <w:rPr>
          <w:rFonts w:ascii="Consolas" w:hAnsi="Consolas" w:eastAsia="Times New Roman" w:cs="Times New Roman"/>
          <w:color w:val="6A9955"/>
          <w:sz w:val="16"/>
          <w:szCs w:val="16"/>
          <w:lang w:eastAsia="en-US"/>
        </w:rPr>
        <w:t>weekly_expense</w:t>
      </w:r>
      <w:proofErr w:type="spellEnd"/>
    </w:p>
    <w:p w:rsidR="317DBDA8" w:rsidP="0212B085" w:rsidRDefault="317DBDA8" w14:paraId="640BBAC8" w14:textId="419AB9F4">
      <w:pPr>
        <w:shd w:val="clear" w:color="auto" w:fill="1F1F1F"/>
        <w:spacing w:after="0" w:line="160" w:lineRule="atLeast"/>
        <w:rPr>
          <w:rFonts w:ascii="Consolas" w:hAnsi="Consolas" w:eastAsia="Times New Roman" w:cs="Times New Roman"/>
          <w:color w:val="9CDCFE"/>
          <w:sz w:val="16"/>
          <w:szCs w:val="16"/>
          <w:lang w:eastAsia="en-US"/>
        </w:rPr>
      </w:pP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weekly_expense</w:t>
      </w:r>
      <w:proofErr w:type="spellEnd"/>
    </w:p>
    <w:p w:rsidR="0212B085" w:rsidP="0212B085" w:rsidRDefault="0212B085" w14:paraId="40F21C47" w14:textId="40CE7AD1">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4217AB25"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6A9955"/>
          <w:sz w:val="16"/>
          <w:szCs w:val="16"/>
          <w:lang w:eastAsia="en-US"/>
        </w:rPr>
        <w:t xml:space="preserve"># </w:t>
      </w:r>
      <w:proofErr w:type="gramStart"/>
      <w:r w:rsidRPr="0212B085">
        <w:rPr>
          <w:rFonts w:ascii="Consolas" w:hAnsi="Consolas" w:eastAsia="Times New Roman" w:cs="Times New Roman"/>
          <w:color w:val="6A9955"/>
          <w:sz w:val="16"/>
          <w:szCs w:val="16"/>
          <w:lang w:eastAsia="en-US"/>
        </w:rPr>
        <w:t>ask</w:t>
      </w:r>
      <w:proofErr w:type="gramEnd"/>
      <w:r w:rsidRPr="0212B085">
        <w:rPr>
          <w:rFonts w:ascii="Consolas" w:hAnsi="Consolas" w:eastAsia="Times New Roman" w:cs="Times New Roman"/>
          <w:color w:val="6A9955"/>
          <w:sz w:val="16"/>
          <w:szCs w:val="16"/>
          <w:lang w:eastAsia="en-US"/>
        </w:rPr>
        <w:t xml:space="preserve"> the user if they want to enter another expense</w:t>
      </w:r>
    </w:p>
    <w:p w:rsidR="317DBDA8" w:rsidP="0212B085" w:rsidRDefault="317DBDA8" w14:paraId="736F0F9C"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6A9955"/>
          <w:sz w:val="16"/>
          <w:szCs w:val="16"/>
          <w:lang w:eastAsia="en-US"/>
        </w:rPr>
        <w:t xml:space="preserve"># </w:t>
      </w:r>
      <w:proofErr w:type="gramStart"/>
      <w:r w:rsidRPr="0212B085">
        <w:rPr>
          <w:rFonts w:ascii="Consolas" w:hAnsi="Consolas" w:eastAsia="Times New Roman" w:cs="Times New Roman"/>
          <w:color w:val="6A9955"/>
          <w:sz w:val="16"/>
          <w:szCs w:val="16"/>
          <w:lang w:eastAsia="en-US"/>
        </w:rPr>
        <w:t>if</w:t>
      </w:r>
      <w:proofErr w:type="gramEnd"/>
      <w:r w:rsidRPr="0212B085">
        <w:rPr>
          <w:rFonts w:ascii="Consolas" w:hAnsi="Consolas" w:eastAsia="Times New Roman" w:cs="Times New Roman"/>
          <w:color w:val="6A9955"/>
          <w:sz w:val="16"/>
          <w:szCs w:val="16"/>
          <w:lang w:eastAsia="en-US"/>
        </w:rPr>
        <w:t xml:space="preserve"> the user doesn't want to enter another expense, break the loop</w:t>
      </w:r>
    </w:p>
    <w:p w:rsidR="317DBDA8" w:rsidP="0212B085" w:rsidRDefault="317DBDA8" w14:paraId="747FAB96"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keep_going</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proofErr w:type="gramStart"/>
      <w:r w:rsidRPr="0212B085">
        <w:rPr>
          <w:rFonts w:ascii="Consolas" w:hAnsi="Consolas" w:eastAsia="Times New Roman" w:cs="Times New Roman"/>
          <w:color w:val="DCDCAA"/>
          <w:sz w:val="16"/>
          <w:szCs w:val="16"/>
          <w:lang w:eastAsia="en-US"/>
        </w:rPr>
        <w:t>input</w:t>
      </w:r>
      <w:r w:rsidRPr="0212B085">
        <w:rPr>
          <w:rFonts w:ascii="Consolas" w:hAnsi="Consolas" w:eastAsia="Times New Roman" w:cs="Times New Roman"/>
          <w:color w:val="CCCCCC"/>
          <w:sz w:val="16"/>
          <w:szCs w:val="16"/>
          <w:lang w:eastAsia="en-US"/>
        </w:rPr>
        <w:t>(</w:t>
      </w:r>
      <w:proofErr w:type="gramEnd"/>
      <w:r w:rsidRPr="0212B085">
        <w:rPr>
          <w:rFonts w:ascii="Consolas" w:hAnsi="Consolas" w:eastAsia="Times New Roman" w:cs="Times New Roman"/>
          <w:color w:val="CE9178"/>
          <w:sz w:val="16"/>
          <w:szCs w:val="16"/>
          <w:lang w:eastAsia="en-US"/>
        </w:rPr>
        <w:t>"Do you want to continue? (y/n): "</w:t>
      </w:r>
      <w:proofErr w:type="gramStart"/>
      <w:r w:rsidRPr="0212B085">
        <w:rPr>
          <w:rFonts w:ascii="Consolas" w:hAnsi="Consolas" w:eastAsia="Times New Roman" w:cs="Times New Roman"/>
          <w:color w:val="CCCCCC"/>
          <w:sz w:val="16"/>
          <w:szCs w:val="16"/>
          <w:lang w:eastAsia="en-US"/>
        </w:rPr>
        <w:t>).</w:t>
      </w:r>
      <w:r w:rsidRPr="0212B085">
        <w:rPr>
          <w:rFonts w:ascii="Consolas" w:hAnsi="Consolas" w:eastAsia="Times New Roman" w:cs="Times New Roman"/>
          <w:color w:val="DCDCAA"/>
          <w:sz w:val="16"/>
          <w:szCs w:val="16"/>
          <w:lang w:eastAsia="en-US"/>
        </w:rPr>
        <w:t>lower</w:t>
      </w:r>
      <w:proofErr w:type="gram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CE9178"/>
          <w:sz w:val="16"/>
          <w:szCs w:val="16"/>
          <w:lang w:eastAsia="en-US"/>
        </w:rPr>
        <w:t>"y"</w:t>
      </w:r>
    </w:p>
    <w:p w:rsidR="317DBDA8" w:rsidP="0212B085" w:rsidRDefault="317DBDA8" w14:paraId="37C1EE2C"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end loop</w:t>
      </w:r>
    </w:p>
    <w:p w:rsidR="0212B085" w:rsidP="0212B085" w:rsidRDefault="0212B085" w14:paraId="5598A15F" w14:textId="77777777">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6C9BB0B4"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xml:space="preserve"># </w:t>
      </w:r>
      <w:proofErr w:type="gramStart"/>
      <w:r w:rsidRPr="0212B085">
        <w:rPr>
          <w:rFonts w:ascii="Consolas" w:hAnsi="Consolas" w:eastAsia="Times New Roman" w:cs="Times New Roman"/>
          <w:color w:val="6A9955"/>
          <w:sz w:val="16"/>
          <w:szCs w:val="16"/>
          <w:lang w:eastAsia="en-US"/>
        </w:rPr>
        <w:t>display</w:t>
      </w:r>
      <w:proofErr w:type="gramEnd"/>
      <w:r w:rsidRPr="0212B085">
        <w:rPr>
          <w:rFonts w:ascii="Consolas" w:hAnsi="Consolas" w:eastAsia="Times New Roman" w:cs="Times New Roman"/>
          <w:color w:val="6A9955"/>
          <w:sz w:val="16"/>
          <w:szCs w:val="16"/>
          <w:lang w:eastAsia="en-US"/>
        </w:rPr>
        <w:t xml:space="preserve"> the amount that the user is over or under budget</w:t>
      </w:r>
    </w:p>
    <w:p w:rsidR="317DBDA8" w:rsidP="0212B085" w:rsidRDefault="317DBDA8" w14:paraId="3215B761"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586C0"/>
          <w:sz w:val="16"/>
          <w:szCs w:val="16"/>
          <w:lang w:eastAsia="en-US"/>
        </w:rPr>
        <w:t>if</w:t>
      </w:r>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&gt;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CCCCCC"/>
          <w:sz w:val="16"/>
          <w:szCs w:val="16"/>
          <w:lang w:eastAsia="en-US"/>
        </w:rPr>
        <w:t>:</w:t>
      </w:r>
    </w:p>
    <w:p w:rsidR="317DBDA8" w:rsidP="0212B085" w:rsidRDefault="317DBDA8" w14:paraId="0284FB65" w14:textId="535EB9AB">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w:t>
      </w:r>
      <w:r>
        <w:tab/>
      </w:r>
      <w:proofErr w:type="gramStart"/>
      <w:r w:rsidRPr="0212B085">
        <w:rPr>
          <w:rFonts w:ascii="Consolas" w:hAnsi="Consolas" w:eastAsia="Times New Roman" w:cs="Times New Roman"/>
          <w:color w:val="DCDCAA"/>
          <w:sz w:val="16"/>
          <w:szCs w:val="16"/>
          <w:lang w:eastAsia="en-US"/>
        </w:rPr>
        <w:t>print</w:t>
      </w:r>
      <w:r w:rsidRPr="0212B085">
        <w:rPr>
          <w:rFonts w:ascii="Consolas" w:hAnsi="Consolas" w:eastAsia="Times New Roman" w:cs="Times New Roman"/>
          <w:color w:val="CCCCCC"/>
          <w:sz w:val="16"/>
          <w:szCs w:val="16"/>
          <w:lang w:eastAsia="en-US"/>
        </w:rPr>
        <w:t>(</w:t>
      </w:r>
      <w:proofErr w:type="spellStart"/>
      <w:proofErr w:type="gramEnd"/>
      <w:r w:rsidRPr="0212B085">
        <w:rPr>
          <w:rFonts w:ascii="Consolas" w:hAnsi="Consolas" w:eastAsia="Times New Roman" w:cs="Times New Roman"/>
          <w:color w:val="569CD6"/>
          <w:sz w:val="16"/>
          <w:szCs w:val="16"/>
          <w:lang w:eastAsia="en-US"/>
        </w:rPr>
        <w:t>f</w:t>
      </w:r>
      <w:r w:rsidRPr="0212B085">
        <w:rPr>
          <w:rFonts w:ascii="Consolas" w:hAnsi="Consolas" w:eastAsia="Times New Roman" w:cs="Times New Roman"/>
          <w:color w:val="CE9178"/>
          <w:sz w:val="16"/>
          <w:szCs w:val="16"/>
          <w:lang w:eastAsia="en-US"/>
        </w:rPr>
        <w:t>"You</w:t>
      </w:r>
      <w:proofErr w:type="spellEnd"/>
      <w:r w:rsidRPr="0212B085">
        <w:rPr>
          <w:rFonts w:ascii="Consolas" w:hAnsi="Consolas" w:eastAsia="Times New Roman" w:cs="Times New Roman"/>
          <w:color w:val="CE9178"/>
          <w:sz w:val="16"/>
          <w:szCs w:val="16"/>
          <w:lang w:eastAsia="en-US"/>
        </w:rPr>
        <w:t xml:space="preserve"> are over budget by $</w:t>
      </w:r>
      <w:r w:rsidRPr="0212B085">
        <w:rPr>
          <w:rFonts w:ascii="Consolas" w:hAnsi="Consolas" w:eastAsia="Times New Roman" w:cs="Times New Roman"/>
          <w:color w:val="569CD6"/>
          <w:sz w:val="16"/>
          <w:szCs w:val="16"/>
          <w:lang w:eastAsia="en-US"/>
        </w:rPr>
        <w:t>{</w:t>
      </w: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569CD6"/>
          <w:sz w:val="16"/>
          <w:szCs w:val="16"/>
          <w:lang w:eastAsia="en-US"/>
        </w:rPr>
        <w:t>: .2f}</w:t>
      </w:r>
      <w:r w:rsidRPr="0212B085">
        <w:rPr>
          <w:rFonts w:ascii="Consolas" w:hAnsi="Consolas" w:eastAsia="Times New Roman" w:cs="Times New Roman"/>
          <w:color w:val="CE9178"/>
          <w:sz w:val="16"/>
          <w:szCs w:val="16"/>
          <w:lang w:eastAsia="en-US"/>
        </w:rPr>
        <w:t>."</w:t>
      </w:r>
      <w:r w:rsidRPr="0212B085">
        <w:rPr>
          <w:rFonts w:ascii="Consolas" w:hAnsi="Consolas" w:eastAsia="Times New Roman" w:cs="Times New Roman"/>
          <w:color w:val="CCCCCC"/>
          <w:sz w:val="16"/>
          <w:szCs w:val="16"/>
          <w:lang w:eastAsia="en-US"/>
        </w:rPr>
        <w:t>)</w:t>
      </w:r>
    </w:p>
    <w:p w:rsidR="0212B085" w:rsidP="0212B085" w:rsidRDefault="0212B085" w14:paraId="63DCA26C" w14:textId="5047C143">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7442400D" w14:textId="14BE78EB">
      <w:pPr>
        <w:shd w:val="clear" w:color="auto" w:fill="1F1F1F"/>
        <w:spacing w:after="0" w:line="160" w:lineRule="atLeast"/>
        <w:rPr>
          <w:rFonts w:ascii="Consolas" w:hAnsi="Consolas" w:eastAsia="Times New Roman" w:cs="Times New Roman"/>
          <w:color w:val="CCCCCC"/>
          <w:sz w:val="16"/>
          <w:szCs w:val="16"/>
          <w:lang w:eastAsia="en-US"/>
        </w:rPr>
      </w:pPr>
      <w:proofErr w:type="spellStart"/>
      <w:r w:rsidRPr="0212B085">
        <w:rPr>
          <w:rFonts w:ascii="Consolas" w:hAnsi="Consolas" w:eastAsia="Times New Roman" w:cs="Times New Roman"/>
          <w:color w:val="C586C0"/>
          <w:sz w:val="16"/>
          <w:szCs w:val="16"/>
          <w:lang w:eastAsia="en-US"/>
        </w:rPr>
        <w:t>elif</w:t>
      </w:r>
      <w:proofErr w:type="spellEnd"/>
      <w:r w:rsidRPr="0212B085">
        <w:rPr>
          <w:rFonts w:ascii="Consolas" w:hAnsi="Consolas" w:eastAsia="Times New Roman" w:cs="Times New Roman"/>
          <w:color w:val="CCCCCC"/>
          <w:sz w:val="16"/>
          <w:szCs w:val="16"/>
          <w:lang w:eastAsia="en-US"/>
        </w:rPr>
        <w:t xml:space="preserve"> </w:t>
      </w: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&lt;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CCCCCC"/>
          <w:sz w:val="16"/>
          <w:szCs w:val="16"/>
          <w:lang w:eastAsia="en-US"/>
        </w:rPr>
        <w:t xml:space="preserve">: </w:t>
      </w:r>
    </w:p>
    <w:p w:rsidR="317DBDA8" w:rsidP="0212B085" w:rsidRDefault="317DBDA8" w14:paraId="067FC1FD" w14:textId="08E236BB">
      <w:pPr>
        <w:shd w:val="clear" w:color="auto" w:fill="1F1F1F"/>
        <w:spacing w:after="0" w:line="160" w:lineRule="atLeast"/>
        <w:rPr>
          <w:rFonts w:ascii="Consolas" w:hAnsi="Consolas" w:eastAsia="Times New Roman" w:cs="Times New Roman"/>
          <w:color w:val="6A9955"/>
          <w:sz w:val="16"/>
          <w:szCs w:val="16"/>
          <w:lang w:eastAsia="en-US"/>
        </w:rPr>
      </w:pPr>
      <w:r w:rsidRPr="0212B085">
        <w:rPr>
          <w:rFonts w:ascii="Consolas" w:hAnsi="Consolas" w:eastAsia="Times New Roman" w:cs="Times New Roman"/>
          <w:color w:val="CCCCCC"/>
          <w:sz w:val="16"/>
          <w:szCs w:val="16"/>
          <w:lang w:eastAsia="en-US"/>
        </w:rPr>
        <w:t xml:space="preserve">    </w:t>
      </w:r>
      <w:r>
        <w:tab/>
      </w:r>
      <w:r w:rsidRPr="0212B085">
        <w:rPr>
          <w:rFonts w:ascii="Consolas" w:hAnsi="Consolas" w:eastAsia="Times New Roman" w:cs="Times New Roman"/>
          <w:color w:val="6A9955"/>
          <w:sz w:val="16"/>
          <w:szCs w:val="16"/>
          <w:lang w:eastAsia="en-US"/>
        </w:rPr>
        <w:t xml:space="preserve"># 9/21/24 RL: change: ${budget – </w:t>
      </w:r>
      <w:proofErr w:type="spellStart"/>
      <w:r w:rsidRPr="0212B085">
        <w:rPr>
          <w:rFonts w:ascii="Consolas" w:hAnsi="Consolas" w:eastAsia="Times New Roman" w:cs="Times New Roman"/>
          <w:color w:val="6A9955"/>
          <w:sz w:val="16"/>
          <w:szCs w:val="16"/>
          <w:lang w:eastAsia="en-US"/>
        </w:rPr>
        <w:t>running_total</w:t>
      </w:r>
      <w:proofErr w:type="spellEnd"/>
      <w:r w:rsidRPr="0212B085">
        <w:rPr>
          <w:rFonts w:ascii="Consolas" w:hAnsi="Consolas" w:eastAsia="Times New Roman" w:cs="Times New Roman"/>
          <w:color w:val="6A9955"/>
          <w:sz w:val="16"/>
          <w:szCs w:val="16"/>
          <w:lang w:eastAsia="en-US"/>
        </w:rPr>
        <w:t>: .2f}.”) to ${</w:t>
      </w:r>
      <w:proofErr w:type="spellStart"/>
      <w:r w:rsidRPr="0212B085">
        <w:rPr>
          <w:rFonts w:ascii="Consolas" w:hAnsi="Consolas" w:eastAsia="Times New Roman" w:cs="Times New Roman"/>
          <w:color w:val="6A9955"/>
          <w:sz w:val="16"/>
          <w:szCs w:val="16"/>
          <w:lang w:eastAsia="en-US"/>
        </w:rPr>
        <w:t>running_total</w:t>
      </w:r>
      <w:proofErr w:type="spellEnd"/>
      <w:r w:rsidRPr="0212B085">
        <w:rPr>
          <w:rFonts w:ascii="Consolas" w:hAnsi="Consolas" w:eastAsia="Times New Roman" w:cs="Times New Roman"/>
          <w:color w:val="6A9955"/>
          <w:sz w:val="16"/>
          <w:szCs w:val="16"/>
          <w:lang w:eastAsia="en-US"/>
        </w:rPr>
        <w:t xml:space="preserve"> – budget: .2f}.”)</w:t>
      </w:r>
    </w:p>
    <w:p w:rsidR="317DBDA8" w:rsidP="0212B085" w:rsidRDefault="317DBDA8" w14:paraId="0411CC67" w14:textId="3A615F1F">
      <w:pPr>
        <w:shd w:val="clear" w:color="auto" w:fill="1F1F1F"/>
        <w:spacing w:after="0" w:line="160" w:lineRule="atLeast"/>
        <w:ind w:firstLine="720"/>
        <w:rPr>
          <w:rFonts w:ascii="Consolas" w:hAnsi="Consolas" w:eastAsia="Times New Roman" w:cs="Times New Roman"/>
          <w:color w:val="6A9955"/>
          <w:sz w:val="16"/>
          <w:szCs w:val="16"/>
          <w:lang w:eastAsia="en-US"/>
        </w:rPr>
      </w:pPr>
      <w:proofErr w:type="gramStart"/>
      <w:r w:rsidRPr="0212B085">
        <w:rPr>
          <w:rFonts w:ascii="Consolas" w:hAnsi="Consolas" w:eastAsia="Times New Roman" w:cs="Times New Roman"/>
          <w:color w:val="DCDCAA"/>
          <w:sz w:val="16"/>
          <w:szCs w:val="16"/>
          <w:lang w:eastAsia="en-US"/>
        </w:rPr>
        <w:t>print</w:t>
      </w:r>
      <w:r w:rsidRPr="0212B085">
        <w:rPr>
          <w:rFonts w:ascii="Consolas" w:hAnsi="Consolas" w:eastAsia="Times New Roman" w:cs="Times New Roman"/>
          <w:color w:val="CCCCCC"/>
          <w:sz w:val="16"/>
          <w:szCs w:val="16"/>
          <w:lang w:eastAsia="en-US"/>
        </w:rPr>
        <w:t>(</w:t>
      </w:r>
      <w:proofErr w:type="spellStart"/>
      <w:proofErr w:type="gramEnd"/>
      <w:r w:rsidRPr="0212B085">
        <w:rPr>
          <w:rFonts w:ascii="Consolas" w:hAnsi="Consolas" w:eastAsia="Times New Roman" w:cs="Times New Roman"/>
          <w:color w:val="569CD6"/>
          <w:sz w:val="16"/>
          <w:szCs w:val="16"/>
          <w:lang w:eastAsia="en-US"/>
        </w:rPr>
        <w:t>f</w:t>
      </w:r>
      <w:r w:rsidRPr="0212B085">
        <w:rPr>
          <w:rFonts w:ascii="Consolas" w:hAnsi="Consolas" w:eastAsia="Times New Roman" w:cs="Times New Roman"/>
          <w:color w:val="CE9178"/>
          <w:sz w:val="16"/>
          <w:szCs w:val="16"/>
          <w:lang w:eastAsia="en-US"/>
        </w:rPr>
        <w:t>"You</w:t>
      </w:r>
      <w:proofErr w:type="spellEnd"/>
      <w:r w:rsidRPr="0212B085">
        <w:rPr>
          <w:rFonts w:ascii="Consolas" w:hAnsi="Consolas" w:eastAsia="Times New Roman" w:cs="Times New Roman"/>
          <w:color w:val="CE9178"/>
          <w:sz w:val="16"/>
          <w:szCs w:val="16"/>
          <w:lang w:eastAsia="en-US"/>
        </w:rPr>
        <w:t xml:space="preserve"> are under budget by $</w:t>
      </w:r>
      <w:r w:rsidRPr="0212B085">
        <w:rPr>
          <w:rFonts w:ascii="Consolas" w:hAnsi="Consolas" w:eastAsia="Times New Roman" w:cs="Times New Roman"/>
          <w:color w:val="569CD6"/>
          <w:sz w:val="16"/>
          <w:szCs w:val="16"/>
          <w:lang w:eastAsia="en-US"/>
        </w:rPr>
        <w:t>{</w:t>
      </w:r>
      <w:proofErr w:type="spellStart"/>
      <w:r w:rsidRPr="0212B085">
        <w:rPr>
          <w:rFonts w:ascii="Consolas" w:hAnsi="Consolas" w:eastAsia="Times New Roman" w:cs="Times New Roman"/>
          <w:color w:val="9CDCFE"/>
          <w:sz w:val="16"/>
          <w:szCs w:val="16"/>
          <w:lang w:eastAsia="en-US"/>
        </w:rPr>
        <w:t>running_total</w:t>
      </w:r>
      <w:proofErr w:type="spellEnd"/>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D4D4D4"/>
          <w:sz w:val="16"/>
          <w:szCs w:val="16"/>
          <w:lang w:eastAsia="en-US"/>
        </w:rPr>
        <w:t>-</w:t>
      </w:r>
      <w:r w:rsidRPr="0212B085">
        <w:rPr>
          <w:rFonts w:ascii="Consolas" w:hAnsi="Consolas" w:eastAsia="Times New Roman" w:cs="Times New Roman"/>
          <w:color w:val="CCCCCC"/>
          <w:sz w:val="16"/>
          <w:szCs w:val="16"/>
          <w:lang w:eastAsia="en-US"/>
        </w:rPr>
        <w:t xml:space="preserve"> </w:t>
      </w:r>
      <w:r w:rsidRPr="0212B085">
        <w:rPr>
          <w:rFonts w:ascii="Consolas" w:hAnsi="Consolas" w:eastAsia="Times New Roman" w:cs="Times New Roman"/>
          <w:color w:val="9CDCFE"/>
          <w:sz w:val="16"/>
          <w:szCs w:val="16"/>
          <w:lang w:eastAsia="en-US"/>
        </w:rPr>
        <w:t>budget</w:t>
      </w:r>
      <w:r w:rsidRPr="0212B085">
        <w:rPr>
          <w:rFonts w:ascii="Consolas" w:hAnsi="Consolas" w:eastAsia="Times New Roman" w:cs="Times New Roman"/>
          <w:color w:val="569CD6"/>
          <w:sz w:val="16"/>
          <w:szCs w:val="16"/>
          <w:lang w:eastAsia="en-US"/>
        </w:rPr>
        <w:t>: .2f}</w:t>
      </w:r>
      <w:r w:rsidRPr="0212B085">
        <w:rPr>
          <w:rFonts w:ascii="Consolas" w:hAnsi="Consolas" w:eastAsia="Times New Roman" w:cs="Times New Roman"/>
          <w:color w:val="CE9178"/>
          <w:sz w:val="16"/>
          <w:szCs w:val="16"/>
          <w:lang w:eastAsia="en-US"/>
        </w:rPr>
        <w:t>."</w:t>
      </w:r>
      <w:r w:rsidRPr="0212B085">
        <w:rPr>
          <w:rFonts w:ascii="Consolas" w:hAnsi="Consolas" w:eastAsia="Times New Roman" w:cs="Times New Roman"/>
          <w:color w:val="CCCCCC"/>
          <w:sz w:val="16"/>
          <w:szCs w:val="16"/>
          <w:lang w:eastAsia="en-US"/>
        </w:rPr>
        <w:t xml:space="preserve">) </w:t>
      </w:r>
    </w:p>
    <w:p w:rsidR="0212B085" w:rsidP="0212B085" w:rsidRDefault="0212B085" w14:paraId="00C49512" w14:textId="44A52614">
      <w:pPr>
        <w:shd w:val="clear" w:color="auto" w:fill="1F1F1F"/>
        <w:spacing w:after="0" w:line="160" w:lineRule="atLeast"/>
        <w:rPr>
          <w:rFonts w:ascii="Consolas" w:hAnsi="Consolas" w:eastAsia="Times New Roman" w:cs="Times New Roman"/>
          <w:color w:val="6A9955"/>
          <w:sz w:val="16"/>
          <w:szCs w:val="16"/>
          <w:lang w:eastAsia="en-US"/>
        </w:rPr>
      </w:pPr>
    </w:p>
    <w:p w:rsidR="317DBDA8" w:rsidP="0212B085" w:rsidRDefault="317DBDA8" w14:paraId="7D6A5D41"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586C0"/>
          <w:sz w:val="16"/>
          <w:szCs w:val="16"/>
          <w:lang w:eastAsia="en-US"/>
        </w:rPr>
        <w:t>else</w:t>
      </w:r>
      <w:r w:rsidRPr="0212B085">
        <w:rPr>
          <w:rFonts w:ascii="Consolas" w:hAnsi="Consolas" w:eastAsia="Times New Roman" w:cs="Times New Roman"/>
          <w:color w:val="CCCCCC"/>
          <w:sz w:val="16"/>
          <w:szCs w:val="16"/>
          <w:lang w:eastAsia="en-US"/>
        </w:rPr>
        <w:t>:</w:t>
      </w:r>
    </w:p>
    <w:p w:rsidR="317DBDA8" w:rsidP="0212B085" w:rsidRDefault="317DBDA8" w14:paraId="0744422E"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CCCCCC"/>
          <w:sz w:val="16"/>
          <w:szCs w:val="16"/>
          <w:lang w:eastAsia="en-US"/>
        </w:rPr>
        <w:t xml:space="preserve">    </w:t>
      </w:r>
      <w:proofErr w:type="gramStart"/>
      <w:r w:rsidRPr="0212B085">
        <w:rPr>
          <w:rFonts w:ascii="Consolas" w:hAnsi="Consolas" w:eastAsia="Times New Roman" w:cs="Times New Roman"/>
          <w:color w:val="DCDCAA"/>
          <w:sz w:val="16"/>
          <w:szCs w:val="16"/>
          <w:lang w:eastAsia="en-US"/>
        </w:rPr>
        <w:t>print</w:t>
      </w:r>
      <w:r w:rsidRPr="0212B085">
        <w:rPr>
          <w:rFonts w:ascii="Consolas" w:hAnsi="Consolas" w:eastAsia="Times New Roman" w:cs="Times New Roman"/>
          <w:color w:val="CCCCCC"/>
          <w:sz w:val="16"/>
          <w:szCs w:val="16"/>
          <w:lang w:eastAsia="en-US"/>
        </w:rPr>
        <w:t>(</w:t>
      </w:r>
      <w:proofErr w:type="gramEnd"/>
      <w:r w:rsidRPr="0212B085">
        <w:rPr>
          <w:rFonts w:ascii="Consolas" w:hAnsi="Consolas" w:eastAsia="Times New Roman" w:cs="Times New Roman"/>
          <w:color w:val="CE9178"/>
          <w:sz w:val="16"/>
          <w:szCs w:val="16"/>
          <w:lang w:eastAsia="en-US"/>
        </w:rPr>
        <w:t>"You are exactly on budget."</w:t>
      </w:r>
      <w:r w:rsidRPr="0212B085">
        <w:rPr>
          <w:rFonts w:ascii="Consolas" w:hAnsi="Consolas" w:eastAsia="Times New Roman" w:cs="Times New Roman"/>
          <w:color w:val="CCCCCC"/>
          <w:sz w:val="16"/>
          <w:szCs w:val="16"/>
          <w:lang w:eastAsia="en-US"/>
        </w:rPr>
        <w:t>)</w:t>
      </w:r>
    </w:p>
    <w:p w:rsidR="0212B085" w:rsidP="0212B085" w:rsidRDefault="0212B085" w14:paraId="517BBCFF" w14:textId="77777777">
      <w:pPr>
        <w:shd w:val="clear" w:color="auto" w:fill="1F1F1F"/>
        <w:spacing w:after="0" w:line="160" w:lineRule="atLeast"/>
        <w:rPr>
          <w:rFonts w:ascii="Consolas" w:hAnsi="Consolas" w:eastAsia="Times New Roman" w:cs="Times New Roman"/>
          <w:color w:val="CCCCCC"/>
          <w:sz w:val="16"/>
          <w:szCs w:val="16"/>
          <w:lang w:eastAsia="en-US"/>
        </w:rPr>
      </w:pPr>
    </w:p>
    <w:p w:rsidR="317DBDA8" w:rsidP="0212B085" w:rsidRDefault="317DBDA8" w14:paraId="4656D97E" w14:textId="77777777">
      <w:pPr>
        <w:shd w:val="clear" w:color="auto" w:fill="1F1F1F"/>
        <w:spacing w:after="0" w:line="160" w:lineRule="atLeast"/>
        <w:rPr>
          <w:rFonts w:ascii="Consolas" w:hAnsi="Consolas" w:eastAsia="Times New Roman" w:cs="Times New Roman"/>
          <w:color w:val="CCCCCC"/>
          <w:sz w:val="16"/>
          <w:szCs w:val="16"/>
          <w:lang w:eastAsia="en-US"/>
        </w:rPr>
      </w:pPr>
      <w:r w:rsidRPr="0212B085">
        <w:rPr>
          <w:rFonts w:ascii="Consolas" w:hAnsi="Consolas" w:eastAsia="Times New Roman" w:cs="Times New Roman"/>
          <w:color w:val="6A9955"/>
          <w:sz w:val="16"/>
          <w:szCs w:val="16"/>
          <w:lang w:eastAsia="en-US"/>
        </w:rPr>
        <w:t># end of program</w:t>
      </w:r>
    </w:p>
    <w:p w:rsidR="0212B085" w:rsidP="0212B085" w:rsidRDefault="0212B085" w14:paraId="00DDEA0F" w14:textId="77777777">
      <w:pPr>
        <w:shd w:val="clear" w:color="auto" w:fill="1F1F1F"/>
        <w:spacing w:after="0" w:line="200" w:lineRule="atLeast"/>
        <w:rPr>
          <w:rFonts w:ascii="Consolas" w:hAnsi="Consolas" w:eastAsia="Times New Roman" w:cs="Times New Roman"/>
          <w:color w:val="CCCCCC"/>
          <w:sz w:val="16"/>
          <w:szCs w:val="16"/>
          <w:lang w:eastAsia="en-US"/>
        </w:rPr>
      </w:pPr>
    </w:p>
    <w:p w:rsidR="317DBDA8" w:rsidRDefault="317DBDA8" w14:paraId="502016E3" w14:textId="7187A4EC">
      <w:r>
        <w:t>Please note that the comments made by the following programmers contain additional information other than just the purpose of the comment. They also add the date of the modification and the programmer’s initials to indicate when the changes were made and by whom they were made.</w:t>
      </w:r>
    </w:p>
    <w:p w:rsidR="0212B085" w:rsidRDefault="0212B085" w14:paraId="7644093B" w14:textId="07CC4738"/>
    <w:p w:rsidR="7154240A" w:rsidP="0212B085" w:rsidRDefault="7154240A" w14:paraId="40519230" w14:textId="4347D10B" w14:noSpellErr="1">
      <w:pPr>
        <w:pStyle w:val="Heading3"/>
      </w:pPr>
      <w:bookmarkStart w:name="_Toc719327369" w:id="2074457727"/>
      <w:r w:rsidR="7154240A">
        <w:rPr/>
        <w:t xml:space="preserve">Commenting on </w:t>
      </w:r>
      <w:r w:rsidR="36BC8FC4">
        <w:rPr/>
        <w:t>N</w:t>
      </w:r>
      <w:r w:rsidR="7154240A">
        <w:rPr/>
        <w:t xml:space="preserve">ew </w:t>
      </w:r>
      <w:r w:rsidR="638884FC">
        <w:rPr/>
        <w:t>P</w:t>
      </w:r>
      <w:r w:rsidR="7154240A">
        <w:rPr/>
        <w:t>rogram</w:t>
      </w:r>
      <w:r w:rsidR="1B8A2648">
        <w:rPr/>
        <w:t>s</w:t>
      </w:r>
      <w:r w:rsidR="7348577A">
        <w:rPr/>
        <w:t xml:space="preserve"> and Multi-user Programs</w:t>
      </w:r>
      <w:bookmarkEnd w:id="2074457727"/>
    </w:p>
    <w:p w:rsidR="00742B7A" w:rsidP="0212B085" w:rsidRDefault="00742B7A" w14:paraId="05BF2AFA" w14:textId="345E2D2B" w14:noSpellErr="1">
      <w:pPr>
        <w:pStyle w:val="Heading4"/>
      </w:pPr>
      <w:bookmarkStart w:name="_Toc538866659" w:id="1959727711"/>
      <w:r w:rsidR="00742B7A">
        <w:rPr/>
        <w:t xml:space="preserve">Heading </w:t>
      </w:r>
      <w:r w:rsidR="00ED1823">
        <w:rPr/>
        <w:t>C</w:t>
      </w:r>
      <w:r w:rsidR="00742B7A">
        <w:rPr/>
        <w:t>ontent</w:t>
      </w:r>
      <w:bookmarkEnd w:id="1959727711"/>
    </w:p>
    <w:p w:rsidR="005D654E" w:rsidP="00596C95" w:rsidRDefault="3B485C47" w14:paraId="02B68709" w14:textId="6D513E94">
      <w:pPr>
        <w:pStyle w:val="ListParagraph"/>
        <w:numPr>
          <w:ilvl w:val="0"/>
          <w:numId w:val="6"/>
        </w:numPr>
      </w:pPr>
      <w:r>
        <w:t>T</w:t>
      </w:r>
      <w:r w:rsidR="620B3B3B">
        <w:t>he header s</w:t>
      </w:r>
      <w:r w:rsidR="2D899A81">
        <w:t xml:space="preserve">hould contain </w:t>
      </w:r>
      <w:r w:rsidR="620B3B3B">
        <w:t xml:space="preserve">the </w:t>
      </w:r>
      <w:r w:rsidR="3C6DE86F">
        <w:t>name</w:t>
      </w:r>
      <w:r w:rsidR="620B3B3B">
        <w:t xml:space="preserve"> of the </w:t>
      </w:r>
      <w:r w:rsidR="6243FDD1">
        <w:t>programmer (If the program is multi-user, there will be more than one programmer as shown in</w:t>
      </w:r>
      <w:r w:rsidR="658B43E7">
        <w:t xml:space="preserve"> Example 2</w:t>
      </w:r>
      <w:r w:rsidR="6243FDD1">
        <w:t>),</w:t>
      </w:r>
      <w:r w:rsidR="3C6DE86F">
        <w:t xml:space="preserve"> </w:t>
      </w:r>
      <w:r w:rsidR="620B3B3B">
        <w:t xml:space="preserve">the </w:t>
      </w:r>
      <w:r w:rsidR="3C6DE86F">
        <w:t>date</w:t>
      </w:r>
      <w:r w:rsidR="620B3B3B">
        <w:t xml:space="preserve"> of the program</w:t>
      </w:r>
      <w:r w:rsidR="145D3112">
        <w:t xml:space="preserve"> changes</w:t>
      </w:r>
      <w:r w:rsidR="78D2F4C0">
        <w:t xml:space="preserve">; </w:t>
      </w:r>
      <w:r w:rsidR="227495A8">
        <w:t>the most recent changes being nearest to the top</w:t>
      </w:r>
      <w:r w:rsidR="3C6DE86F">
        <w:t>,</w:t>
      </w:r>
      <w:r w:rsidR="1A356C7E">
        <w:t xml:space="preserve"> what changes were made in the form of instructions,</w:t>
      </w:r>
      <w:r w:rsidR="3C6DE86F">
        <w:t xml:space="preserve"> </w:t>
      </w:r>
      <w:r w:rsidR="26E85BFC">
        <w:t xml:space="preserve">the </w:t>
      </w:r>
      <w:r w:rsidR="3C6DE86F">
        <w:t xml:space="preserve">title, and </w:t>
      </w:r>
      <w:r w:rsidR="26E85BFC">
        <w:t xml:space="preserve">the </w:t>
      </w:r>
      <w:r w:rsidR="3C6DE86F">
        <w:t>class identifier</w:t>
      </w:r>
    </w:p>
    <w:p w:rsidR="00596C95" w:rsidP="00596C95" w:rsidRDefault="00596C95" w14:paraId="1C71280C" w14:textId="6FA8A936">
      <w:pPr>
        <w:pStyle w:val="ListParagraph"/>
        <w:numPr>
          <w:ilvl w:val="0"/>
          <w:numId w:val="6"/>
        </w:numPr>
      </w:pPr>
      <w:r>
        <w:t>There should be a section that describes the</w:t>
      </w:r>
      <w:r w:rsidR="006736AD">
        <w:t xml:space="preserve"> </w:t>
      </w:r>
      <w:r w:rsidR="00742B7A">
        <w:t>overall</w:t>
      </w:r>
      <w:r>
        <w:t xml:space="preserve"> purpose of the program</w:t>
      </w:r>
      <w:r w:rsidR="008C5A3F">
        <w:t>.</w:t>
      </w:r>
    </w:p>
    <w:p w:rsidR="008C5A3F" w:rsidP="00596C95" w:rsidRDefault="00742B7A" w14:paraId="17BB657F" w14:textId="4E46BC34">
      <w:pPr>
        <w:pStyle w:val="ListParagraph"/>
        <w:numPr>
          <w:ilvl w:val="0"/>
          <w:numId w:val="6"/>
        </w:numPr>
      </w:pPr>
      <w:r>
        <w:t>There</w:t>
      </w:r>
      <w:r w:rsidR="008C5A3F">
        <w:t xml:space="preserve"> should be a section that shows the </w:t>
      </w:r>
      <w:r w:rsidR="00B63C32">
        <w:t>Constant</w:t>
      </w:r>
      <w:r w:rsidR="008C5A3F">
        <w:t xml:space="preserve"> and </w:t>
      </w:r>
      <w:r w:rsidR="008F5CB4">
        <w:t xml:space="preserve">Declared </w:t>
      </w:r>
      <w:r>
        <w:t>variables used in the program.</w:t>
      </w:r>
    </w:p>
    <w:p w:rsidR="394C3E47" w:rsidP="0212B085" w:rsidRDefault="394C3E47" w14:paraId="71E3457E" w14:textId="70EE3A7F">
      <w:pPr>
        <w:pStyle w:val="ListParagraph"/>
        <w:numPr>
          <w:ilvl w:val="0"/>
          <w:numId w:val="6"/>
        </w:numPr>
      </w:pPr>
      <w:r>
        <w:t>The variables should have inline comments</w:t>
      </w:r>
      <w:r w:rsidR="17038EAC">
        <w:t>, Inline comments should include the date of change, initials of the editor</w:t>
      </w:r>
      <w:r w:rsidR="45F1DBB8">
        <w:t xml:space="preserve"> (If in a multi-user program)</w:t>
      </w:r>
      <w:r w:rsidR="17038EAC">
        <w:t xml:space="preserve">, and a short description of the change that was made, </w:t>
      </w:r>
      <w:r>
        <w:t>telling what t</w:t>
      </w:r>
      <w:r w:rsidR="7ED11389">
        <w:t xml:space="preserve">he statements </w:t>
      </w:r>
      <w:r>
        <w:t>reference or why they are being used.</w:t>
      </w:r>
      <w:r w:rsidR="16EAB9A1">
        <w:t xml:space="preserve"> </w:t>
      </w:r>
      <w:r w:rsidR="0457AC93">
        <w:t xml:space="preserve">Inline comments should also be </w:t>
      </w:r>
      <w:r w:rsidR="0BC4800D">
        <w:t>before</w:t>
      </w:r>
      <w:r w:rsidR="0457AC93">
        <w:t xml:space="preserve"> the </w:t>
      </w:r>
      <w:bookmarkStart w:name="_Int_UeayhHJ1" w:id="8"/>
      <w:r w:rsidR="15D6D2AB">
        <w:t>executi</w:t>
      </w:r>
      <w:r w:rsidR="47CAA30D">
        <w:t>ng</w:t>
      </w:r>
      <w:bookmarkEnd w:id="8"/>
      <w:r w:rsidR="0457AC93">
        <w:t xml:space="preserve"> statement. </w:t>
      </w:r>
      <w:r w:rsidR="6E2BEA29">
        <w:t>T</w:t>
      </w:r>
      <w:r w:rsidR="16EAB9A1">
        <w:t xml:space="preserve">ab </w:t>
      </w:r>
      <w:r w:rsidR="1A1830E9">
        <w:t xml:space="preserve">inline comments </w:t>
      </w:r>
      <w:r w:rsidR="16EAB9A1">
        <w:t xml:space="preserve">so that they are in alignment with </w:t>
      </w:r>
      <w:r w:rsidR="791DB58D">
        <w:t xml:space="preserve">the associated </w:t>
      </w:r>
      <w:r w:rsidR="1D099EEA">
        <w:t xml:space="preserve">statement, this is to help maintain </w:t>
      </w:r>
      <w:r w:rsidR="76770F30">
        <w:t>readability.</w:t>
      </w:r>
    </w:p>
    <w:p w:rsidR="00143E17" w:rsidP="0212B085" w:rsidRDefault="00143E17" w14:paraId="5CF0688E" w14:textId="24081D2F" w14:noSpellErr="1">
      <w:pPr>
        <w:pStyle w:val="Heading4"/>
      </w:pPr>
      <w:bookmarkStart w:name="_Toc1930894415" w:id="1337318289"/>
      <w:r w:rsidR="00143E17">
        <w:rPr/>
        <w:t xml:space="preserve">Body </w:t>
      </w:r>
      <w:r w:rsidR="00ED1823">
        <w:rPr/>
        <w:t>Content</w:t>
      </w:r>
      <w:bookmarkEnd w:id="1337318289"/>
    </w:p>
    <w:p w:rsidR="00736727" w:rsidP="002B4285" w:rsidRDefault="008B72A2" w14:paraId="2C04E0DB" w14:textId="270E13A3">
      <w:pPr>
        <w:pStyle w:val="ListParagraph"/>
        <w:numPr>
          <w:ilvl w:val="0"/>
          <w:numId w:val="7"/>
        </w:numPr>
      </w:pPr>
      <w:r>
        <w:t xml:space="preserve">Keep the line placement in line with the </w:t>
      </w:r>
      <w:r w:rsidR="00ED1823">
        <w:t xml:space="preserve">code block. If you are inside a loop, maintain the loop format for adding comments. If </w:t>
      </w:r>
      <w:r w:rsidR="00736727">
        <w:t xml:space="preserve">the statements are nested, then the comments </w:t>
      </w:r>
      <w:r w:rsidR="058EBF82">
        <w:t>need to</w:t>
      </w:r>
      <w:r w:rsidR="00736727">
        <w:t xml:space="preserve"> be as well.</w:t>
      </w:r>
    </w:p>
    <w:p w:rsidR="35B38700" w:rsidP="0212B085" w:rsidRDefault="35B38700" w14:paraId="02453213" w14:textId="4458C6B5">
      <w:pPr>
        <w:pStyle w:val="ListParagraph"/>
        <w:numPr>
          <w:ilvl w:val="0"/>
          <w:numId w:val="7"/>
        </w:numPr>
      </w:pPr>
      <w:r>
        <w:t>As stated previously, a</w:t>
      </w:r>
      <w:r w:rsidR="39587336">
        <w:t xml:space="preserve"> multi-user program that </w:t>
      </w:r>
      <w:r w:rsidR="1344D7CD">
        <w:t>uses</w:t>
      </w:r>
      <w:r w:rsidR="39587336">
        <w:t xml:space="preserve"> inline comments </w:t>
      </w:r>
      <w:r w:rsidR="3257778C">
        <w:t>needs</w:t>
      </w:r>
      <w:r w:rsidR="39587336">
        <w:t xml:space="preserve"> to include</w:t>
      </w:r>
      <w:r w:rsidR="571A886C">
        <w:t xml:space="preserve"> t</w:t>
      </w:r>
      <w:r w:rsidR="39587336">
        <w:t>he date and programmers</w:t>
      </w:r>
      <w:r w:rsidR="03E46CCD">
        <w:t>’</w:t>
      </w:r>
      <w:r w:rsidR="39587336">
        <w:t xml:space="preserve"> initials </w:t>
      </w:r>
      <w:r w:rsidR="005DD73B">
        <w:t>(s</w:t>
      </w:r>
      <w:r w:rsidR="39587336">
        <w:t>how</w:t>
      </w:r>
      <w:r w:rsidR="14A92441">
        <w:t>ing</w:t>
      </w:r>
      <w:r w:rsidR="39587336">
        <w:t xml:space="preserve"> who is responsible for the change and when.</w:t>
      </w:r>
      <w:r w:rsidR="18899346">
        <w:t>)</w:t>
      </w:r>
    </w:p>
    <w:p w:rsidR="004F4E27" w:rsidP="0212B085" w:rsidRDefault="004F4E27" w14:paraId="42D6F296" w14:textId="18BB9A5A" w14:noSpellErr="1">
      <w:pPr>
        <w:pStyle w:val="Heading4"/>
      </w:pPr>
      <w:bookmarkStart w:name="_Toc168813678" w:id="319193774"/>
      <w:r w:rsidR="004F4E27">
        <w:rPr/>
        <w:t>Footer Content</w:t>
      </w:r>
      <w:bookmarkEnd w:id="319193774"/>
    </w:p>
    <w:p w:rsidR="004F4E27" w:rsidP="004F4E27" w:rsidRDefault="004F4E27" w14:paraId="4B253617" w14:textId="08EB38E7">
      <w:pPr>
        <w:pStyle w:val="ListParagraph"/>
        <w:numPr>
          <w:ilvl w:val="0"/>
          <w:numId w:val="8"/>
        </w:numPr>
      </w:pPr>
      <w:r>
        <w:t xml:space="preserve">The Footer Comment </w:t>
      </w:r>
      <w:r w:rsidR="00C00790">
        <w:t xml:space="preserve">follows the last executable </w:t>
      </w:r>
      <w:r w:rsidR="00577E16">
        <w:t>code of the body and indicates the end of the program.</w:t>
      </w:r>
    </w:p>
    <w:p w:rsidRPr="00737BC7" w:rsidR="004F4E27" w:rsidP="004F4E27" w:rsidRDefault="00577E16" w14:paraId="1790343F" w14:textId="4FBB9358">
      <w:pPr>
        <w:pStyle w:val="ListParagraph"/>
        <w:numPr>
          <w:ilvl w:val="0"/>
          <w:numId w:val="8"/>
        </w:numPr>
      </w:pPr>
      <w:r>
        <w:t>In some instances, there may need to be processes that are completed at this stage of t</w:t>
      </w:r>
      <w:r w:rsidR="00D14926">
        <w:t>he program and they will have their code and comments below.</w:t>
      </w:r>
    </w:p>
    <w:p w:rsidR="0114BF8A" w:rsidRDefault="0114BF8A" w14:paraId="6BAA7085" w14:textId="64A8B06E"/>
    <w:p w:rsidRPr="00A33FC9" w:rsidR="00A33FC9" w:rsidP="004F33E7" w:rsidRDefault="007933B4" w14:paraId="3D34D00B" w14:textId="247CC256" w14:noSpellErr="1">
      <w:pPr>
        <w:pStyle w:val="Heading2"/>
      </w:pPr>
      <w:bookmarkStart w:name="_Toc653338752" w:id="1739260068"/>
      <w:r w:rsidR="007933B4">
        <w:rPr/>
        <w:t xml:space="preserve">Variable </w:t>
      </w:r>
      <w:r w:rsidR="004F33E7">
        <w:rPr/>
        <w:t>N</w:t>
      </w:r>
      <w:r w:rsidR="007933B4">
        <w:rPr/>
        <w:t xml:space="preserve">aming </w:t>
      </w:r>
      <w:r w:rsidR="004F33E7">
        <w:rPr/>
        <w:t>C</w:t>
      </w:r>
      <w:r w:rsidR="007933B4">
        <w:rPr/>
        <w:t>onventio</w:t>
      </w:r>
      <w:r w:rsidR="004F33E7">
        <w:rPr/>
        <w:t>ns</w:t>
      </w:r>
      <w:bookmarkEnd w:id="1739260068"/>
    </w:p>
    <w:p w:rsidR="49D875E3" w:rsidP="3E0FEDA4" w:rsidRDefault="49D875E3" w14:paraId="1C147EAE" w14:textId="6306BCA4">
      <w:pPr>
        <w:pStyle w:val="ListParagraph"/>
        <w:numPr>
          <w:ilvl w:val="0"/>
          <w:numId w:val="23"/>
        </w:numPr>
      </w:pPr>
      <w:r>
        <w:t xml:space="preserve">Variables can be assigned names </w:t>
      </w:r>
      <w:r w:rsidR="6B1FCF9F">
        <w:t xml:space="preserve">to help identify what data it is holding/referencing and what is associated with that variable. There </w:t>
      </w:r>
      <w:r w:rsidR="7035E44B">
        <w:t>are mainly two different types of variables.</w:t>
      </w:r>
      <w:r w:rsidR="36FB7629">
        <w:t xml:space="preserve"> While there are different types, both must follow similar naming conventions to keep in mind. </w:t>
      </w:r>
    </w:p>
    <w:p w:rsidR="3E0FEDA4" w:rsidP="3E0FEDA4" w:rsidRDefault="3E0FEDA4" w14:paraId="66CADFC5" w14:textId="11FE3BB9">
      <w:pPr>
        <w:pStyle w:val="ListParagraph"/>
      </w:pPr>
    </w:p>
    <w:p w:rsidR="7035E44B" w:rsidP="3E0FEDA4" w:rsidRDefault="77FF6AA3" w14:paraId="720E71DB" w14:textId="749E9529">
      <w:pPr>
        <w:pStyle w:val="ListParagraph"/>
        <w:numPr>
          <w:ilvl w:val="0"/>
          <w:numId w:val="1"/>
        </w:numPr>
        <w:spacing w:before="220" w:after="220"/>
      </w:pPr>
      <w:r w:rsidRPr="0212B085">
        <w:t xml:space="preserve">Global Variables - are a type of variable that is universally apparent and universally used across the whole file/folder. </w:t>
      </w:r>
    </w:p>
    <w:p w:rsidR="3E0FEDA4" w:rsidP="3E0FEDA4" w:rsidRDefault="3E0FEDA4" w14:paraId="70A11A5F" w14:textId="2B226A77">
      <w:pPr>
        <w:pStyle w:val="ListParagraph"/>
        <w:spacing w:before="220" w:after="220"/>
      </w:pPr>
    </w:p>
    <w:p w:rsidR="7035E44B" w:rsidP="3E0FEDA4" w:rsidRDefault="77FF6AA3" w14:paraId="31659731" w14:textId="488C09E1">
      <w:pPr>
        <w:pStyle w:val="ListParagraph"/>
        <w:numPr>
          <w:ilvl w:val="0"/>
          <w:numId w:val="1"/>
        </w:numPr>
        <w:spacing w:before="220" w:after="220"/>
      </w:pPr>
      <w:r w:rsidRPr="0212B085">
        <w:t>Local Variables - are a type of variable that is only usable in certain sections of the program. Such as a function within a program.</w:t>
      </w:r>
    </w:p>
    <w:p w:rsidR="3E0FEDA4" w:rsidP="3E0FEDA4" w:rsidRDefault="3E0FEDA4" w14:paraId="1D33FB33" w14:textId="6D2608DD"/>
    <w:p w:rsidR="19245421" w:rsidP="0C90E07B" w:rsidRDefault="05829F05" w14:paraId="1EA7D5BD" w14:textId="01630C81">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Christian Celis</w:t>
      </w:r>
    </w:p>
    <w:p w:rsidR="19245421" w:rsidP="0C90E07B" w:rsidRDefault="05829F05" w14:paraId="7CA1A37C" w14:textId="2641D9AA">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09/20/2024</w:t>
      </w:r>
    </w:p>
    <w:p w:rsidR="19245421" w:rsidP="0C90E07B" w:rsidRDefault="05829F05" w14:paraId="42BA10B9" w14:textId="6BBC3444">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SDEV 1000 NT</w:t>
      </w:r>
    </w:p>
    <w:p w:rsidR="19245421" w:rsidP="0C90E07B" w:rsidRDefault="05829F05" w14:paraId="7CB648E6" w14:textId="2ED8BED1">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xml:space="preserve"># Example for Variable Naming Schemes </w:t>
      </w:r>
    </w:p>
    <w:p w:rsidR="19245421" w:rsidP="0C90E07B" w:rsidRDefault="05829F05" w14:paraId="226BECEA" w14:textId="0DFC0611">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Code is done in python language.</w:t>
      </w:r>
    </w:p>
    <w:p w:rsidR="19245421" w:rsidP="0C90E07B" w:rsidRDefault="19245421" w14:paraId="36B2A4F4" w14:textId="69FE1CCC">
      <w:pPr>
        <w:shd w:val="clear" w:color="auto" w:fill="1F1F1F"/>
        <w:spacing w:after="0" w:line="285" w:lineRule="auto"/>
        <w:rPr>
          <w:sz w:val="16"/>
          <w:szCs w:val="16"/>
        </w:rPr>
      </w:pPr>
    </w:p>
    <w:p w:rsidR="19245421" w:rsidP="3296BA86" w:rsidRDefault="05829F05" w14:paraId="513B0EE5" w14:textId="716F1112">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xml:space="preserve"># This program is an example of Naming Conventions for </w:t>
      </w:r>
      <w:r w:rsidRPr="7E9DE752" w:rsidR="70B2EDB3">
        <w:rPr>
          <w:rFonts w:ascii="Consolas" w:hAnsi="Consolas" w:eastAsia="Consolas" w:cs="Consolas"/>
          <w:color w:val="6A9955"/>
          <w:sz w:val="16"/>
          <w:szCs w:val="16"/>
        </w:rPr>
        <w:t xml:space="preserve">our </w:t>
      </w:r>
      <w:r w:rsidRPr="7E9DE752">
        <w:rPr>
          <w:rFonts w:ascii="Consolas" w:hAnsi="Consolas" w:eastAsia="Consolas" w:cs="Consolas"/>
          <w:color w:val="6A9955"/>
          <w:sz w:val="16"/>
          <w:szCs w:val="16"/>
        </w:rPr>
        <w:t>Coding</w:t>
      </w:r>
      <w:r w:rsidRPr="26562C27">
        <w:rPr>
          <w:rFonts w:ascii="Consolas" w:hAnsi="Consolas" w:eastAsia="Consolas" w:cs="Consolas"/>
          <w:color w:val="6A9955"/>
          <w:sz w:val="16"/>
          <w:szCs w:val="16"/>
        </w:rPr>
        <w:t xml:space="preserve"> </w:t>
      </w:r>
      <w:proofErr w:type="gramStart"/>
      <w:r w:rsidRPr="26562C27">
        <w:rPr>
          <w:rFonts w:ascii="Consolas" w:hAnsi="Consolas" w:eastAsia="Consolas" w:cs="Consolas"/>
          <w:color w:val="6A9955"/>
          <w:sz w:val="16"/>
          <w:szCs w:val="16"/>
        </w:rPr>
        <w:t>Standards</w:t>
      </w:r>
      <w:r w:rsidRPr="0BF80BE6" w:rsidR="6537D087">
        <w:rPr>
          <w:rFonts w:ascii="Consolas" w:hAnsi="Consolas" w:eastAsia="Consolas" w:cs="Consolas"/>
          <w:color w:val="6A9955"/>
          <w:sz w:val="16"/>
          <w:szCs w:val="16"/>
        </w:rPr>
        <w:t>,</w:t>
      </w:r>
      <w:proofErr w:type="gramEnd"/>
      <w:r w:rsidRPr="0BF80BE6" w:rsidR="6537D087">
        <w:rPr>
          <w:rFonts w:ascii="Consolas" w:hAnsi="Consolas" w:eastAsia="Consolas" w:cs="Consolas"/>
          <w:color w:val="6A9955"/>
          <w:sz w:val="16"/>
          <w:szCs w:val="16"/>
        </w:rPr>
        <w:t xml:space="preserve"> </w:t>
      </w:r>
      <w:r w:rsidRPr="06FD1B41" w:rsidR="6537D087">
        <w:rPr>
          <w:rFonts w:ascii="Consolas" w:hAnsi="Consolas" w:eastAsia="Consolas" w:cs="Consolas"/>
          <w:color w:val="6A9955"/>
          <w:sz w:val="16"/>
          <w:szCs w:val="16"/>
        </w:rPr>
        <w:t>both</w:t>
      </w:r>
      <w:r w:rsidRPr="0DFD1A3B" w:rsidR="6537D087">
        <w:rPr>
          <w:rFonts w:ascii="Consolas" w:hAnsi="Consolas" w:eastAsia="Consolas" w:cs="Consolas"/>
          <w:color w:val="6A9955"/>
          <w:sz w:val="16"/>
          <w:szCs w:val="16"/>
        </w:rPr>
        <w:t xml:space="preserve"> are </w:t>
      </w:r>
      <w:r w:rsidRPr="47E899FA" w:rsidR="6537D087">
        <w:rPr>
          <w:rFonts w:ascii="Consolas" w:hAnsi="Consolas" w:eastAsia="Consolas" w:cs="Consolas"/>
          <w:color w:val="6A9955"/>
          <w:sz w:val="16"/>
          <w:szCs w:val="16"/>
        </w:rPr>
        <w:t>acceptable</w:t>
      </w:r>
      <w:r w:rsidRPr="789C39F7" w:rsidR="274B2DBD">
        <w:rPr>
          <w:rFonts w:ascii="Consolas" w:hAnsi="Consolas" w:eastAsia="Consolas" w:cs="Consolas"/>
          <w:color w:val="6A9955"/>
          <w:sz w:val="16"/>
          <w:szCs w:val="16"/>
        </w:rPr>
        <w:t xml:space="preserve"> </w:t>
      </w:r>
      <w:r w:rsidRPr="17A0B90E" w:rsidR="274B2DBD">
        <w:rPr>
          <w:rFonts w:ascii="Consolas" w:hAnsi="Consolas" w:eastAsia="Consolas" w:cs="Consolas"/>
          <w:color w:val="6A9955"/>
          <w:sz w:val="16"/>
          <w:szCs w:val="16"/>
        </w:rPr>
        <w:t>because</w:t>
      </w:r>
    </w:p>
    <w:p w:rsidR="19245421" w:rsidP="0C90E07B" w:rsidRDefault="274B2DBD" w14:paraId="20DD988F" w14:textId="50416250">
      <w:pPr>
        <w:shd w:val="clear" w:color="auto" w:fill="1F1F1F"/>
        <w:spacing w:after="0" w:line="285" w:lineRule="auto"/>
        <w:rPr>
          <w:rFonts w:ascii="Consolas" w:hAnsi="Consolas" w:eastAsia="Consolas" w:cs="Consolas"/>
          <w:color w:val="6A9955"/>
          <w:sz w:val="16"/>
          <w:szCs w:val="16"/>
        </w:rPr>
      </w:pPr>
      <w:r w:rsidRPr="3296BA86">
        <w:rPr>
          <w:rFonts w:ascii="Consolas" w:hAnsi="Consolas" w:eastAsia="Consolas" w:cs="Consolas"/>
          <w:color w:val="6A9955"/>
          <w:sz w:val="16"/>
          <w:szCs w:val="16"/>
        </w:rPr>
        <w:t xml:space="preserve"># </w:t>
      </w:r>
      <w:r w:rsidRPr="17A0B90E">
        <w:rPr>
          <w:rFonts w:ascii="Consolas" w:hAnsi="Consolas" w:eastAsia="Consolas" w:cs="Consolas"/>
          <w:color w:val="6A9955"/>
          <w:sz w:val="16"/>
          <w:szCs w:val="16"/>
        </w:rPr>
        <w:t xml:space="preserve">of </w:t>
      </w:r>
      <w:r w:rsidRPr="0C8880AB">
        <w:rPr>
          <w:rFonts w:ascii="Consolas" w:hAnsi="Consolas" w:eastAsia="Consolas" w:cs="Consolas"/>
          <w:color w:val="6A9955"/>
          <w:sz w:val="16"/>
          <w:szCs w:val="16"/>
        </w:rPr>
        <w:t>legacy programming</w:t>
      </w:r>
      <w:r w:rsidRPr="4A1580D8">
        <w:rPr>
          <w:rFonts w:ascii="Consolas" w:hAnsi="Consolas" w:eastAsia="Consolas" w:cs="Consolas"/>
          <w:color w:val="6A9955"/>
          <w:sz w:val="16"/>
          <w:szCs w:val="16"/>
        </w:rPr>
        <w:t>.</w:t>
      </w:r>
    </w:p>
    <w:p w:rsidR="19245421" w:rsidP="0C90E07B" w:rsidRDefault="19245421" w14:paraId="7CFC4FC4" w14:textId="54C18A3C">
      <w:pPr>
        <w:shd w:val="clear" w:color="auto" w:fill="1F1F1F"/>
        <w:spacing w:after="0" w:line="285" w:lineRule="auto"/>
        <w:rPr>
          <w:sz w:val="16"/>
          <w:szCs w:val="16"/>
        </w:rPr>
      </w:pPr>
    </w:p>
    <w:p w:rsidR="00842F7B" w:rsidP="00842F7B" w:rsidRDefault="00842F7B" w14:paraId="14C52E28" w14:textId="2E1A3C53">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This variable displays an example of Camel Casing, which shows the variable written with</w:t>
      </w:r>
    </w:p>
    <w:p w:rsidR="00842F7B" w:rsidP="00842F7B" w:rsidRDefault="00842F7B" w14:paraId="6B88624F" w14:textId="472E3065">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w:t>
      </w:r>
      <w:r>
        <w:rPr>
          <w:rFonts w:ascii="Consolas" w:hAnsi="Consolas" w:eastAsia="Consolas" w:cs="Consolas"/>
          <w:color w:val="6A9955"/>
          <w:sz w:val="16"/>
          <w:szCs w:val="16"/>
        </w:rPr>
        <w:t xml:space="preserve"> </w:t>
      </w:r>
      <w:proofErr w:type="gramStart"/>
      <w:r w:rsidRPr="26562C27">
        <w:rPr>
          <w:rFonts w:ascii="Consolas" w:hAnsi="Consolas" w:eastAsia="Consolas" w:cs="Consolas"/>
          <w:color w:val="6A9955"/>
          <w:sz w:val="16"/>
          <w:szCs w:val="16"/>
        </w:rPr>
        <w:t>each</w:t>
      </w:r>
      <w:proofErr w:type="gramEnd"/>
      <w:r w:rsidRPr="26562C27">
        <w:rPr>
          <w:rFonts w:ascii="Consolas" w:hAnsi="Consolas" w:eastAsia="Consolas" w:cs="Consolas"/>
          <w:color w:val="6A9955"/>
          <w:sz w:val="16"/>
          <w:szCs w:val="16"/>
        </w:rPr>
        <w:t xml:space="preserve"> word being used being </w:t>
      </w:r>
      <w:r w:rsidRPr="04AA22A9" w:rsidR="2A07BC9D">
        <w:rPr>
          <w:rFonts w:ascii="Consolas" w:hAnsi="Consolas" w:eastAsia="Consolas" w:cs="Consolas"/>
          <w:color w:val="6A9955"/>
          <w:sz w:val="16"/>
          <w:szCs w:val="16"/>
        </w:rPr>
        <w:t>capitalized</w:t>
      </w:r>
      <w:r w:rsidRPr="26562C27">
        <w:rPr>
          <w:rFonts w:ascii="Consolas" w:hAnsi="Consolas" w:eastAsia="Consolas" w:cs="Consolas"/>
          <w:color w:val="6A9955"/>
          <w:sz w:val="16"/>
          <w:szCs w:val="16"/>
        </w:rPr>
        <w:t xml:space="preserve"> at the start to read the name.</w:t>
      </w:r>
    </w:p>
    <w:p w:rsidR="19245421" w:rsidP="25AC38FA" w:rsidRDefault="05829F05" w14:paraId="1A1E18AB" w14:textId="28910DE2">
      <w:pPr>
        <w:shd w:val="clear" w:color="auto" w:fill="1F1F1F"/>
        <w:spacing w:after="0" w:line="285" w:lineRule="auto"/>
        <w:rPr>
          <w:rFonts w:ascii="Consolas" w:hAnsi="Consolas" w:eastAsia="Consolas" w:cs="Consolas"/>
          <w:color w:val="6A9955"/>
          <w:sz w:val="16"/>
          <w:szCs w:val="16"/>
        </w:rPr>
      </w:pPr>
      <w:proofErr w:type="spellStart"/>
      <w:r w:rsidRPr="103A4C90">
        <w:rPr>
          <w:rFonts w:ascii="Consolas" w:hAnsi="Consolas" w:eastAsia="Consolas" w:cs="Consolas"/>
          <w:color w:val="9CDCFE"/>
          <w:sz w:val="16"/>
          <w:szCs w:val="16"/>
        </w:rPr>
        <w:t>v</w:t>
      </w:r>
      <w:r w:rsidRPr="103A4C90" w:rsidR="6E343CA2">
        <w:rPr>
          <w:rFonts w:ascii="Consolas" w:hAnsi="Consolas" w:eastAsia="Consolas" w:cs="Consolas"/>
          <w:color w:val="9CDCFE"/>
          <w:sz w:val="16"/>
          <w:szCs w:val="16"/>
        </w:rPr>
        <w:t>ariable</w:t>
      </w:r>
      <w:r w:rsidRPr="103A4C90">
        <w:rPr>
          <w:rFonts w:ascii="Consolas" w:hAnsi="Consolas" w:eastAsia="Consolas" w:cs="Consolas"/>
          <w:color w:val="9CDCFE"/>
          <w:sz w:val="16"/>
          <w:szCs w:val="16"/>
        </w:rPr>
        <w:t>Example</w:t>
      </w:r>
      <w:proofErr w:type="spellEnd"/>
      <w:r w:rsidRPr="103A4C90">
        <w:rPr>
          <w:rFonts w:ascii="Consolas" w:hAnsi="Consolas" w:eastAsia="Consolas" w:cs="Consolas"/>
          <w:color w:val="CCCCCC"/>
          <w:sz w:val="16"/>
          <w:szCs w:val="16"/>
        </w:rPr>
        <w:t xml:space="preserve"> </w:t>
      </w:r>
      <w:r w:rsidRPr="103A4C90">
        <w:rPr>
          <w:rFonts w:ascii="Consolas" w:hAnsi="Consolas" w:eastAsia="Consolas" w:cs="Consolas"/>
          <w:color w:val="D4D4D4"/>
          <w:sz w:val="16"/>
          <w:szCs w:val="16"/>
        </w:rPr>
        <w:t>=</w:t>
      </w:r>
      <w:r w:rsidRPr="103A4C90">
        <w:rPr>
          <w:rFonts w:ascii="Consolas" w:hAnsi="Consolas" w:eastAsia="Consolas" w:cs="Consolas"/>
          <w:color w:val="CCCCCC"/>
          <w:sz w:val="16"/>
          <w:szCs w:val="16"/>
        </w:rPr>
        <w:t xml:space="preserve"> </w:t>
      </w:r>
      <w:r w:rsidRPr="103A4C90">
        <w:rPr>
          <w:rFonts w:ascii="Consolas" w:hAnsi="Consolas" w:eastAsia="Consolas" w:cs="Consolas"/>
          <w:color w:val="B5CEA8"/>
          <w:sz w:val="16"/>
          <w:szCs w:val="16"/>
        </w:rPr>
        <w:t>0</w:t>
      </w:r>
      <w:r>
        <w:tab/>
      </w:r>
      <w:r w:rsidRPr="25AC38FA" w:rsidR="1499F286">
        <w:rPr>
          <w:rFonts w:ascii="Consolas" w:hAnsi="Consolas" w:eastAsia="Consolas" w:cs="Consolas"/>
          <w:color w:val="6A9955"/>
          <w:sz w:val="16"/>
          <w:szCs w:val="16"/>
        </w:rPr>
        <w:t># example variable</w:t>
      </w:r>
    </w:p>
    <w:p w:rsidR="19245421" w:rsidP="0C90E07B" w:rsidRDefault="19245421" w14:paraId="048A5BAC" w14:textId="1EDED05E">
      <w:pPr>
        <w:shd w:val="clear" w:color="auto" w:fill="1F1F1F"/>
        <w:spacing w:after="0" w:line="285" w:lineRule="auto"/>
        <w:rPr>
          <w:sz w:val="16"/>
          <w:szCs w:val="16"/>
        </w:rPr>
      </w:pPr>
    </w:p>
    <w:p w:rsidR="007D619B" w:rsidP="007D619B" w:rsidRDefault="007D619B" w14:paraId="45DA5F17" w14:textId="77777777">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 This variable displays an example of Snake Casing, which uses the underscore</w:t>
      </w:r>
    </w:p>
    <w:p w:rsidR="007D619B" w:rsidP="007D619B" w:rsidRDefault="007D619B" w14:paraId="657ED1AA" w14:textId="3398DCA1">
      <w:pPr>
        <w:shd w:val="clear" w:color="auto" w:fill="1F1F1F"/>
        <w:spacing w:after="0" w:line="285" w:lineRule="auto"/>
        <w:rPr>
          <w:rFonts w:ascii="Consolas" w:hAnsi="Consolas" w:eastAsia="Consolas" w:cs="Consolas"/>
          <w:color w:val="6A9955"/>
          <w:sz w:val="16"/>
          <w:szCs w:val="16"/>
        </w:rPr>
      </w:pPr>
      <w:r w:rsidRPr="26562C27">
        <w:rPr>
          <w:rFonts w:ascii="Consolas" w:hAnsi="Consolas" w:eastAsia="Consolas" w:cs="Consolas"/>
          <w:color w:val="6A9955"/>
          <w:sz w:val="16"/>
          <w:szCs w:val="16"/>
        </w:rPr>
        <w:t>#</w:t>
      </w:r>
      <w:r>
        <w:rPr>
          <w:rFonts w:ascii="Consolas" w:hAnsi="Consolas" w:eastAsia="Consolas" w:cs="Consolas"/>
          <w:color w:val="6A9955"/>
          <w:sz w:val="16"/>
          <w:szCs w:val="16"/>
        </w:rPr>
        <w:t xml:space="preserve"> </w:t>
      </w:r>
      <w:r w:rsidRPr="26562C27">
        <w:rPr>
          <w:rFonts w:ascii="Consolas" w:hAnsi="Consolas" w:eastAsia="Consolas" w:cs="Consolas"/>
          <w:color w:val="6A9955"/>
          <w:sz w:val="16"/>
          <w:szCs w:val="16"/>
        </w:rPr>
        <w:t>to represent different words.</w:t>
      </w:r>
    </w:p>
    <w:p w:rsidRPr="0083543B" w:rsidR="19245421" w:rsidP="0C90E07B" w:rsidRDefault="05829F05" w14:paraId="4222517A" w14:textId="0A8B34B6">
      <w:pPr>
        <w:shd w:val="clear" w:color="auto" w:fill="1F1F1F"/>
        <w:spacing w:after="0" w:line="285" w:lineRule="auto"/>
        <w:rPr>
          <w:rFonts w:ascii="Consolas" w:hAnsi="Consolas" w:eastAsia="Consolas" w:cs="Consolas"/>
          <w:color w:val="6A9955"/>
          <w:sz w:val="16"/>
          <w:szCs w:val="16"/>
        </w:rPr>
      </w:pPr>
      <w:proofErr w:type="spellStart"/>
      <w:r w:rsidRPr="26562C27">
        <w:rPr>
          <w:rFonts w:ascii="Consolas" w:hAnsi="Consolas" w:eastAsia="Consolas" w:cs="Consolas"/>
          <w:color w:val="9CDCFE"/>
          <w:sz w:val="16"/>
          <w:szCs w:val="16"/>
        </w:rPr>
        <w:t>variable_example</w:t>
      </w:r>
      <w:proofErr w:type="spellEnd"/>
      <w:r w:rsidRPr="26562C27">
        <w:rPr>
          <w:rFonts w:ascii="Consolas" w:hAnsi="Consolas" w:eastAsia="Consolas" w:cs="Consolas"/>
          <w:color w:val="CCCCCC"/>
          <w:sz w:val="16"/>
          <w:szCs w:val="16"/>
        </w:rPr>
        <w:t xml:space="preserve"> </w:t>
      </w:r>
      <w:r w:rsidRPr="26562C27">
        <w:rPr>
          <w:rFonts w:ascii="Consolas" w:hAnsi="Consolas" w:eastAsia="Consolas" w:cs="Consolas"/>
          <w:color w:val="D4D4D4"/>
          <w:sz w:val="16"/>
          <w:szCs w:val="16"/>
        </w:rPr>
        <w:t>=</w:t>
      </w:r>
      <w:r w:rsidRPr="26562C27">
        <w:rPr>
          <w:rFonts w:ascii="Consolas" w:hAnsi="Consolas" w:eastAsia="Consolas" w:cs="Consolas"/>
          <w:color w:val="CCCCCC"/>
          <w:sz w:val="16"/>
          <w:szCs w:val="16"/>
        </w:rPr>
        <w:t xml:space="preserve"> </w:t>
      </w:r>
      <w:r w:rsidRPr="26562C27">
        <w:rPr>
          <w:rFonts w:ascii="Consolas" w:hAnsi="Consolas" w:eastAsia="Consolas" w:cs="Consolas"/>
          <w:color w:val="B5CEA8"/>
          <w:sz w:val="16"/>
          <w:szCs w:val="16"/>
        </w:rPr>
        <w:t>0</w:t>
      </w:r>
      <w:r w:rsidR="00D446AA">
        <w:rPr>
          <w:rFonts w:ascii="Consolas" w:hAnsi="Consolas" w:eastAsia="Consolas" w:cs="Consolas"/>
          <w:color w:val="B5CEA8"/>
          <w:sz w:val="16"/>
          <w:szCs w:val="16"/>
        </w:rPr>
        <w:tab/>
      </w:r>
      <w:r w:rsidRPr="0083543B" w:rsidR="00D446AA">
        <w:rPr>
          <w:rFonts w:ascii="Consolas" w:hAnsi="Consolas" w:eastAsia="Consolas" w:cs="Consolas"/>
          <w:color w:val="6A9955"/>
          <w:sz w:val="16"/>
          <w:szCs w:val="16"/>
        </w:rPr>
        <w:t>#</w:t>
      </w:r>
      <w:r w:rsidRPr="0083543B" w:rsidR="002A2549">
        <w:rPr>
          <w:rFonts w:ascii="Consolas" w:hAnsi="Consolas" w:eastAsia="Consolas" w:cs="Consolas"/>
          <w:color w:val="6A9955"/>
          <w:sz w:val="16"/>
          <w:szCs w:val="16"/>
        </w:rPr>
        <w:t xml:space="preserve"> example variable</w:t>
      </w:r>
    </w:p>
    <w:p w:rsidR="19245421" w:rsidP="0C90E07B" w:rsidRDefault="19245421" w14:paraId="40EF95B7" w14:textId="571342C3">
      <w:pPr>
        <w:shd w:val="clear" w:color="auto" w:fill="1F1F1F"/>
        <w:spacing w:after="0" w:line="285" w:lineRule="auto"/>
        <w:rPr>
          <w:sz w:val="16"/>
          <w:szCs w:val="16"/>
        </w:rPr>
      </w:pPr>
    </w:p>
    <w:p w:rsidR="4597AF47" w:rsidRDefault="4597AF47" w14:paraId="673E1CF4" w14:textId="5242980B"/>
    <w:p w:rsidR="4D7C19AD" w:rsidP="0212B085" w:rsidRDefault="1619E1D7" w14:paraId="0581EEAD" w14:textId="0B2E3C25">
      <w:pPr>
        <w:rPr>
          <w:u w:val="single"/>
        </w:rPr>
      </w:pPr>
      <w:r w:rsidRPr="0212B085">
        <w:rPr>
          <w:u w:val="single"/>
        </w:rPr>
        <w:t>General Notes about Variable Naming Conventions:</w:t>
      </w:r>
    </w:p>
    <w:p w:rsidR="4D7C19AD" w:rsidP="3E0FEDA4" w:rsidRDefault="4D7C19AD" w14:paraId="2D413878" w14:textId="7AD3B3D6">
      <w:pPr>
        <w:pStyle w:val="ListParagraph"/>
        <w:numPr>
          <w:ilvl w:val="0"/>
          <w:numId w:val="20"/>
        </w:numPr>
      </w:pPr>
      <w:r>
        <w:t>Avoid using too many words for your variables, keep it easy to call.</w:t>
      </w:r>
    </w:p>
    <w:p w:rsidR="077C4FDA" w:rsidP="3E0FEDA4" w:rsidRDefault="077C4FDA" w14:paraId="36E40202" w14:textId="2E96B61F">
      <w:pPr>
        <w:pStyle w:val="ListParagraph"/>
        <w:numPr>
          <w:ilvl w:val="0"/>
          <w:numId w:val="20"/>
        </w:numPr>
      </w:pPr>
      <w:r>
        <w:t>Avoid using single</w:t>
      </w:r>
      <w:r w:rsidR="4D833571">
        <w:t xml:space="preserve"> letters or characters when naming a variable as </w:t>
      </w:r>
      <w:r w:rsidR="32FBAA9F">
        <w:t>more</w:t>
      </w:r>
      <w:r w:rsidR="4D833571">
        <w:t xml:space="preserve"> detail will help </w:t>
      </w:r>
      <w:r w:rsidR="30443D1F">
        <w:t>avoid causing issue within the program.</w:t>
      </w:r>
    </w:p>
    <w:p w:rsidR="17209986" w:rsidP="3E0FEDA4" w:rsidRDefault="17209986" w14:paraId="6CF4F36B" w14:textId="414AE0F4">
      <w:pPr>
        <w:pStyle w:val="ListParagraph"/>
        <w:numPr>
          <w:ilvl w:val="0"/>
          <w:numId w:val="20"/>
        </w:numPr>
      </w:pPr>
      <w:r>
        <w:t xml:space="preserve">Avoid using only numbers or </w:t>
      </w:r>
      <w:r w:rsidR="6E6AF78C">
        <w:t>characters</w:t>
      </w:r>
      <w:r>
        <w:t xml:space="preserve"> to define a variable as it may conflict with the programming.</w:t>
      </w:r>
    </w:p>
    <w:p w:rsidR="705E97A6" w:rsidP="3E0FEDA4" w:rsidRDefault="0518ECDE" w14:paraId="2242984F" w14:textId="547B5EF3" w14:noSpellErr="1">
      <w:pPr>
        <w:pStyle w:val="Heading2"/>
      </w:pPr>
      <w:bookmarkStart w:name="_Toc1440325929" w:id="601087267"/>
      <w:r w:rsidR="0518ECDE">
        <w:rPr/>
        <w:t>Function Naming Conventions</w:t>
      </w:r>
      <w:bookmarkEnd w:id="601087267"/>
      <w:r w:rsidR="0518ECDE">
        <w:rPr/>
        <w:t xml:space="preserve"> </w:t>
      </w:r>
    </w:p>
    <w:p w:rsidR="26D281A7" w:rsidP="0212B085" w:rsidRDefault="551589A4" w14:paraId="45ACB278" w14:textId="0E90E08F">
      <w:pPr>
        <w:ind w:firstLine="720"/>
      </w:pPr>
      <w:r>
        <w:t xml:space="preserve">Generally, function naming conventions follow the same idea of </w:t>
      </w:r>
      <w:r w:rsidR="25D22396">
        <w:t>Variable Naming Conventions, with the notion that they’re for functions, which is usually a set of statements or programming instructions to execute a certain task within a program.</w:t>
      </w:r>
    </w:p>
    <w:p w:rsidR="2EC4B638" w:rsidRDefault="2EC4B638" w14:paraId="2B1B4408" w14:textId="772B3241">
      <w:r>
        <w:br w:type="page"/>
      </w:r>
    </w:p>
    <w:p w:rsidR="35E8AAAE" w:rsidP="0212B085" w:rsidRDefault="683E534F" w14:paraId="37AC022A" w14:textId="05ED8F12">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Christian C</w:t>
      </w:r>
    </w:p>
    <w:p w:rsidR="35E8AAAE" w:rsidP="0212B085" w:rsidRDefault="683E534F" w14:paraId="7274D8FC" w14:textId="15F6ECB7">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09/23/2024</w:t>
      </w:r>
    </w:p>
    <w:p w:rsidR="35E8AAAE" w:rsidP="0212B085" w:rsidRDefault="1D333E73" w14:paraId="2A8C15A2" w14:textId="026D81AF">
      <w:pPr>
        <w:shd w:val="clear" w:color="auto" w:fill="1F1F1F"/>
        <w:spacing w:after="0" w:line="285" w:lineRule="auto"/>
        <w:rPr>
          <w:rFonts w:ascii="Consolas" w:hAnsi="Consolas" w:eastAsia="Consolas" w:cs="Consolas"/>
          <w:color w:val="6A9955"/>
          <w:sz w:val="16"/>
          <w:szCs w:val="16"/>
        </w:rPr>
      </w:pPr>
      <w:r w:rsidRPr="7CBB7104">
        <w:rPr>
          <w:rFonts w:ascii="Consolas" w:hAnsi="Consolas" w:eastAsia="Consolas" w:cs="Consolas"/>
          <w:color w:val="6A9955"/>
          <w:sz w:val="16"/>
          <w:szCs w:val="16"/>
        </w:rPr>
        <w:t xml:space="preserve"># SDEV </w:t>
      </w:r>
      <w:r w:rsidRPr="3F21B1A6">
        <w:rPr>
          <w:rFonts w:ascii="Consolas" w:hAnsi="Consolas" w:eastAsia="Consolas" w:cs="Consolas"/>
          <w:color w:val="6A9955"/>
          <w:sz w:val="16"/>
          <w:szCs w:val="16"/>
        </w:rPr>
        <w:t>1000</w:t>
      </w:r>
      <w:r w:rsidRPr="6429C9AF">
        <w:rPr>
          <w:rFonts w:ascii="Consolas" w:hAnsi="Consolas" w:eastAsia="Consolas" w:cs="Consolas"/>
          <w:color w:val="6A9955"/>
          <w:sz w:val="16"/>
          <w:szCs w:val="16"/>
        </w:rPr>
        <w:t xml:space="preserve"> NT</w:t>
      </w:r>
    </w:p>
    <w:p w:rsidR="245B3EDC" w:rsidP="245B3EDC" w:rsidRDefault="245B3EDC" w14:paraId="729321DD" w14:textId="5D2ECC5D">
      <w:pPr>
        <w:shd w:val="clear" w:color="auto" w:fill="1F1F1F"/>
        <w:spacing w:after="0" w:line="285" w:lineRule="auto"/>
        <w:rPr>
          <w:sz w:val="16"/>
          <w:szCs w:val="16"/>
        </w:rPr>
      </w:pPr>
    </w:p>
    <w:p w:rsidR="35E8AAAE" w:rsidP="0212B085" w:rsidRDefault="683E534F" w14:paraId="1FB83286" w14:textId="53A07063">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xml:space="preserve"># Program example for function naming conventions </w:t>
      </w:r>
    </w:p>
    <w:p w:rsidR="683E534F" w:rsidP="232425F9" w:rsidRDefault="683E534F" w14:paraId="5BD84DEF" w14:textId="067801E4">
      <w:pPr>
        <w:shd w:val="clear" w:color="auto" w:fill="1F1F1F"/>
        <w:spacing w:after="0" w:line="285" w:lineRule="auto"/>
        <w:rPr>
          <w:rFonts w:ascii="Consolas" w:hAnsi="Consolas" w:eastAsia="Consolas" w:cs="Consolas"/>
          <w:color w:val="6A9955"/>
          <w:sz w:val="16"/>
          <w:szCs w:val="16"/>
        </w:rPr>
      </w:pPr>
      <w:proofErr w:type="spellStart"/>
      <w:r w:rsidRPr="232425F9">
        <w:rPr>
          <w:rFonts w:ascii="Consolas" w:hAnsi="Consolas" w:eastAsia="Consolas" w:cs="Consolas"/>
          <w:color w:val="9CDCFE"/>
          <w:sz w:val="16"/>
          <w:szCs w:val="16"/>
        </w:rPr>
        <w:t>variableExample</w:t>
      </w:r>
      <w:proofErr w:type="spellEnd"/>
      <w:r w:rsidRPr="232425F9">
        <w:rPr>
          <w:rFonts w:ascii="Consolas" w:hAnsi="Consolas" w:eastAsia="Consolas" w:cs="Consolas"/>
          <w:color w:val="CCCCCC"/>
          <w:sz w:val="16"/>
          <w:szCs w:val="16"/>
        </w:rPr>
        <w:t xml:space="preserve"> </w:t>
      </w:r>
      <w:r w:rsidRPr="232425F9">
        <w:rPr>
          <w:rFonts w:ascii="Consolas" w:hAnsi="Consolas" w:eastAsia="Consolas" w:cs="Consolas"/>
          <w:color w:val="D4D4D4"/>
          <w:sz w:val="16"/>
          <w:szCs w:val="16"/>
        </w:rPr>
        <w:t>=</w:t>
      </w:r>
      <w:r w:rsidRPr="232425F9">
        <w:rPr>
          <w:rFonts w:ascii="Consolas" w:hAnsi="Consolas" w:eastAsia="Consolas" w:cs="Consolas"/>
          <w:color w:val="CCCCCC"/>
          <w:sz w:val="16"/>
          <w:szCs w:val="16"/>
        </w:rPr>
        <w:t xml:space="preserve"> </w:t>
      </w:r>
      <w:r w:rsidRPr="232425F9">
        <w:rPr>
          <w:rFonts w:ascii="Consolas" w:hAnsi="Consolas" w:eastAsia="Consolas" w:cs="Consolas"/>
          <w:color w:val="CE9178"/>
          <w:sz w:val="16"/>
          <w:szCs w:val="16"/>
        </w:rPr>
        <w:t>"0"</w:t>
      </w:r>
      <w:r w:rsidRPr="232425F9" w:rsidR="5AC13BC7">
        <w:rPr>
          <w:rFonts w:ascii="Consolas" w:hAnsi="Consolas" w:eastAsia="Consolas" w:cs="Consolas"/>
          <w:color w:val="CE9178"/>
          <w:sz w:val="16"/>
          <w:szCs w:val="16"/>
        </w:rPr>
        <w:t xml:space="preserve"> </w:t>
      </w:r>
      <w:r>
        <w:tab/>
      </w:r>
      <w:r w:rsidRPr="232425F9" w:rsidR="5AC13BC7">
        <w:rPr>
          <w:rFonts w:ascii="Consolas" w:hAnsi="Consolas" w:eastAsia="Consolas" w:cs="Consolas"/>
          <w:color w:val="6A9955"/>
          <w:sz w:val="16"/>
          <w:szCs w:val="16"/>
        </w:rPr>
        <w:t># example variable</w:t>
      </w:r>
    </w:p>
    <w:p w:rsidR="35E8AAAE" w:rsidP="0212B085" w:rsidRDefault="35E8AAAE" w14:paraId="178B338D" w14:textId="602DA15A">
      <w:pPr>
        <w:shd w:val="clear" w:color="auto" w:fill="1F1F1F"/>
        <w:spacing w:after="0" w:line="285" w:lineRule="auto"/>
        <w:rPr>
          <w:sz w:val="16"/>
          <w:szCs w:val="16"/>
        </w:rPr>
      </w:pPr>
    </w:p>
    <w:p w:rsidR="35E8AAAE" w:rsidP="0212B085" w:rsidRDefault="683E534F" w14:paraId="00B91062" w14:textId="447184C2">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w:t>
      </w:r>
      <w:r w:rsidRPr="14C5CD64" w:rsidR="2449EBE8">
        <w:rPr>
          <w:rFonts w:ascii="Consolas" w:hAnsi="Consolas" w:eastAsia="Consolas" w:cs="Consolas"/>
          <w:color w:val="6A9955"/>
          <w:sz w:val="16"/>
          <w:szCs w:val="16"/>
        </w:rPr>
        <w:t xml:space="preserve"> </w:t>
      </w:r>
      <w:r w:rsidRPr="2D0DDFC7" w:rsidR="6BC041BD">
        <w:rPr>
          <w:rFonts w:ascii="Consolas" w:hAnsi="Consolas" w:eastAsia="Consolas" w:cs="Consolas"/>
          <w:color w:val="6A9955"/>
          <w:sz w:val="16"/>
          <w:szCs w:val="16"/>
        </w:rPr>
        <w:t>Function</w:t>
      </w:r>
      <w:r w:rsidRPr="0212B085">
        <w:rPr>
          <w:rFonts w:ascii="Consolas" w:hAnsi="Consolas" w:eastAsia="Consolas" w:cs="Consolas"/>
          <w:color w:val="6A9955"/>
          <w:sz w:val="16"/>
          <w:szCs w:val="16"/>
        </w:rPr>
        <w:t xml:space="preserve"> Names usually contain no keywords, no spaces, and a letter as the first character</w:t>
      </w:r>
    </w:p>
    <w:p w:rsidR="35E8AAAE" w:rsidP="0212B085" w:rsidRDefault="683E534F" w14:paraId="6E5458B9" w14:textId="6477DAFC">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xml:space="preserve"># Function names carry similar rules to variable names. </w:t>
      </w:r>
    </w:p>
    <w:p w:rsidR="35E8AAAE" w:rsidP="0212B085" w:rsidRDefault="35E8AAAE" w14:paraId="344DC011" w14:textId="20D229E2">
      <w:pPr>
        <w:shd w:val="clear" w:color="auto" w:fill="1F1F1F"/>
        <w:spacing w:after="0" w:line="285" w:lineRule="auto"/>
        <w:rPr>
          <w:sz w:val="16"/>
          <w:szCs w:val="16"/>
        </w:rPr>
      </w:pPr>
    </w:p>
    <w:p w:rsidR="35E8AAAE" w:rsidP="0212B085" w:rsidRDefault="683E534F" w14:paraId="13FD0168" w14:textId="2A038FCB">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569CD6"/>
          <w:sz w:val="16"/>
          <w:szCs w:val="16"/>
        </w:rPr>
        <w:t>def</w:t>
      </w:r>
      <w:r w:rsidRPr="0212B085">
        <w:rPr>
          <w:rFonts w:ascii="Consolas" w:hAnsi="Consolas" w:eastAsia="Consolas" w:cs="Consolas"/>
          <w:color w:val="CCCCCC"/>
          <w:sz w:val="16"/>
          <w:szCs w:val="16"/>
        </w:rPr>
        <w:t xml:space="preserve"> </w:t>
      </w:r>
      <w:proofErr w:type="spellStart"/>
      <w:proofErr w:type="gramStart"/>
      <w:r w:rsidRPr="0212B085">
        <w:rPr>
          <w:rFonts w:ascii="Consolas" w:hAnsi="Consolas" w:eastAsia="Consolas" w:cs="Consolas"/>
          <w:color w:val="DCDCAA"/>
          <w:sz w:val="16"/>
          <w:szCs w:val="16"/>
        </w:rPr>
        <w:t>functionExample</w:t>
      </w:r>
      <w:proofErr w:type="spellEnd"/>
      <w:r w:rsidRPr="0212B085">
        <w:rPr>
          <w:rFonts w:ascii="Consolas" w:hAnsi="Consolas" w:eastAsia="Consolas" w:cs="Consolas"/>
          <w:color w:val="CCCCCC"/>
          <w:sz w:val="16"/>
          <w:szCs w:val="16"/>
        </w:rPr>
        <w:t>(</w:t>
      </w:r>
      <w:proofErr w:type="gramEnd"/>
      <w:r w:rsidRPr="0212B085">
        <w:rPr>
          <w:rFonts w:ascii="Consolas" w:hAnsi="Consolas" w:eastAsia="Consolas" w:cs="Consolas"/>
          <w:color w:val="CCCCCC"/>
          <w:sz w:val="16"/>
          <w:szCs w:val="16"/>
        </w:rPr>
        <w:t xml:space="preserve">): </w:t>
      </w:r>
      <w:r w:rsidRPr="0212B085">
        <w:rPr>
          <w:rFonts w:ascii="Consolas" w:hAnsi="Consolas" w:eastAsia="Consolas" w:cs="Consolas"/>
          <w:color w:val="6A9955"/>
          <w:sz w:val="16"/>
          <w:szCs w:val="16"/>
        </w:rPr>
        <w:t># This is an example of a function name, done in Camel Casing.</w:t>
      </w:r>
    </w:p>
    <w:p w:rsidR="35E8AAAE" w:rsidP="0212B085" w:rsidRDefault="683E534F" w14:paraId="3FADC9C9" w14:textId="380D8349">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CCCCCC"/>
          <w:sz w:val="16"/>
          <w:szCs w:val="16"/>
        </w:rPr>
        <w:t xml:space="preserve">    </w:t>
      </w:r>
      <w:r w:rsidRPr="0212B085">
        <w:rPr>
          <w:rFonts w:ascii="Consolas" w:hAnsi="Consolas" w:eastAsia="Consolas" w:cs="Consolas"/>
          <w:color w:val="6A9955"/>
          <w:sz w:val="16"/>
          <w:szCs w:val="16"/>
        </w:rPr>
        <w:t># The following statements are what are usually included in functions.</w:t>
      </w:r>
    </w:p>
    <w:p w:rsidR="35E8AAAE" w:rsidP="0212B085" w:rsidRDefault="683E534F" w14:paraId="4730B236" w14:textId="112CCC7C">
      <w:pPr>
        <w:shd w:val="clear" w:color="auto" w:fill="1F1F1F"/>
        <w:spacing w:after="0" w:line="285" w:lineRule="auto"/>
        <w:rPr>
          <w:rFonts w:ascii="Consolas" w:hAnsi="Consolas" w:eastAsia="Consolas" w:cs="Consolas"/>
          <w:color w:val="CCCCCC"/>
          <w:sz w:val="16"/>
          <w:szCs w:val="16"/>
        </w:rPr>
      </w:pPr>
      <w:r w:rsidRPr="0212B085">
        <w:rPr>
          <w:rFonts w:ascii="Consolas" w:hAnsi="Consolas" w:eastAsia="Consolas" w:cs="Consolas"/>
          <w:color w:val="CCCCCC"/>
          <w:sz w:val="16"/>
          <w:szCs w:val="16"/>
        </w:rPr>
        <w:t xml:space="preserve">    </w:t>
      </w:r>
      <w:proofErr w:type="spellStart"/>
      <w:r w:rsidRPr="0212B085">
        <w:rPr>
          <w:rFonts w:ascii="Consolas" w:hAnsi="Consolas" w:eastAsia="Consolas" w:cs="Consolas"/>
          <w:color w:val="9CDCFE"/>
          <w:sz w:val="16"/>
          <w:szCs w:val="16"/>
        </w:rPr>
        <w:t>variableExample</w:t>
      </w:r>
      <w:proofErr w:type="spellEnd"/>
      <w:r w:rsidRPr="0212B085">
        <w:rPr>
          <w:rFonts w:ascii="Consolas" w:hAnsi="Consolas" w:eastAsia="Consolas" w:cs="Consolas"/>
          <w:color w:val="CCCCCC"/>
          <w:sz w:val="16"/>
          <w:szCs w:val="16"/>
        </w:rPr>
        <w:t xml:space="preserve"> </w:t>
      </w:r>
      <w:r w:rsidRPr="0212B085">
        <w:rPr>
          <w:rFonts w:ascii="Consolas" w:hAnsi="Consolas" w:eastAsia="Consolas" w:cs="Consolas"/>
          <w:color w:val="D4D4D4"/>
          <w:sz w:val="16"/>
          <w:szCs w:val="16"/>
        </w:rPr>
        <w:t>=</w:t>
      </w:r>
      <w:r w:rsidRPr="0212B085">
        <w:rPr>
          <w:rFonts w:ascii="Consolas" w:hAnsi="Consolas" w:eastAsia="Consolas" w:cs="Consolas"/>
          <w:color w:val="CCCCCC"/>
          <w:sz w:val="16"/>
          <w:szCs w:val="16"/>
        </w:rPr>
        <w:t xml:space="preserve"> </w:t>
      </w:r>
      <w:proofErr w:type="gramStart"/>
      <w:r w:rsidRPr="0212B085">
        <w:rPr>
          <w:rFonts w:ascii="Consolas" w:hAnsi="Consolas" w:eastAsia="Consolas" w:cs="Consolas"/>
          <w:color w:val="DCDCAA"/>
          <w:sz w:val="16"/>
          <w:szCs w:val="16"/>
        </w:rPr>
        <w:t>input</w:t>
      </w:r>
      <w:r w:rsidRPr="0212B085">
        <w:rPr>
          <w:rFonts w:ascii="Consolas" w:hAnsi="Consolas" w:eastAsia="Consolas" w:cs="Consolas"/>
          <w:color w:val="CCCCCC"/>
          <w:sz w:val="16"/>
          <w:szCs w:val="16"/>
        </w:rPr>
        <w:t>(</w:t>
      </w:r>
      <w:proofErr w:type="gramEnd"/>
      <w:r w:rsidRPr="0212B085">
        <w:rPr>
          <w:rFonts w:ascii="Consolas" w:hAnsi="Consolas" w:eastAsia="Consolas" w:cs="Consolas"/>
          <w:color w:val="CE9178"/>
          <w:sz w:val="16"/>
          <w:szCs w:val="16"/>
        </w:rPr>
        <w:t>"What is the text you would like to display? "</w:t>
      </w:r>
      <w:r w:rsidRPr="0212B085">
        <w:rPr>
          <w:rFonts w:ascii="Consolas" w:hAnsi="Consolas" w:eastAsia="Consolas" w:cs="Consolas"/>
          <w:color w:val="CCCCCC"/>
          <w:sz w:val="16"/>
          <w:szCs w:val="16"/>
        </w:rPr>
        <w:t xml:space="preserve">) </w:t>
      </w:r>
    </w:p>
    <w:p w:rsidR="35E8AAAE" w:rsidP="0212B085" w:rsidRDefault="683E534F" w14:paraId="254781B6" w14:textId="5C3E69DF">
      <w:pPr>
        <w:shd w:val="clear" w:color="auto" w:fill="1F1F1F"/>
        <w:spacing w:after="0" w:line="285" w:lineRule="auto"/>
        <w:rPr>
          <w:rFonts w:ascii="Consolas" w:hAnsi="Consolas" w:eastAsia="Consolas" w:cs="Consolas"/>
          <w:color w:val="CCCCCC"/>
          <w:sz w:val="16"/>
          <w:szCs w:val="16"/>
        </w:rPr>
      </w:pPr>
      <w:r w:rsidRPr="0212B085">
        <w:rPr>
          <w:rFonts w:ascii="Consolas" w:hAnsi="Consolas" w:eastAsia="Consolas" w:cs="Consolas"/>
          <w:color w:val="CCCCCC"/>
          <w:sz w:val="16"/>
          <w:szCs w:val="16"/>
        </w:rPr>
        <w:t xml:space="preserve">    </w:t>
      </w:r>
      <w:r w:rsidRPr="0212B085">
        <w:rPr>
          <w:rFonts w:ascii="Consolas" w:hAnsi="Consolas" w:eastAsia="Consolas" w:cs="Consolas"/>
          <w:color w:val="DCDCAA"/>
          <w:sz w:val="16"/>
          <w:szCs w:val="16"/>
        </w:rPr>
        <w:t>print</w:t>
      </w:r>
      <w:r w:rsidRPr="0212B085">
        <w:rPr>
          <w:rFonts w:ascii="Consolas" w:hAnsi="Consolas" w:eastAsia="Consolas" w:cs="Consolas"/>
          <w:color w:val="CCCCCC"/>
          <w:sz w:val="16"/>
          <w:szCs w:val="16"/>
        </w:rPr>
        <w:t>(</w:t>
      </w:r>
      <w:proofErr w:type="spellStart"/>
      <w:r w:rsidRPr="0212B085">
        <w:rPr>
          <w:rFonts w:ascii="Consolas" w:hAnsi="Consolas" w:eastAsia="Consolas" w:cs="Consolas"/>
          <w:color w:val="9CDCFE"/>
          <w:sz w:val="16"/>
          <w:szCs w:val="16"/>
        </w:rPr>
        <w:t>variableExample</w:t>
      </w:r>
      <w:proofErr w:type="spellEnd"/>
      <w:r w:rsidRPr="0212B085">
        <w:rPr>
          <w:rFonts w:ascii="Consolas" w:hAnsi="Consolas" w:eastAsia="Consolas" w:cs="Consolas"/>
          <w:color w:val="CCCCCC"/>
          <w:sz w:val="16"/>
          <w:szCs w:val="16"/>
        </w:rPr>
        <w:t>)</w:t>
      </w:r>
    </w:p>
    <w:p w:rsidR="35E8AAAE" w:rsidP="0212B085" w:rsidRDefault="35E8AAAE" w14:paraId="386AED83" w14:textId="1AB375B2">
      <w:pPr>
        <w:shd w:val="clear" w:color="auto" w:fill="1F1F1F"/>
        <w:spacing w:after="0" w:line="285" w:lineRule="auto"/>
        <w:rPr>
          <w:sz w:val="16"/>
          <w:szCs w:val="16"/>
        </w:rPr>
      </w:pPr>
    </w:p>
    <w:p w:rsidR="35E8AAAE" w:rsidP="0212B085" w:rsidRDefault="683E534F" w14:paraId="5674C174" w14:textId="6EA54A76">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This statement calls the function via the function name.</w:t>
      </w:r>
    </w:p>
    <w:p w:rsidR="35E8AAAE" w:rsidP="0212B085" w:rsidRDefault="683E534F" w14:paraId="1B9B158F" w14:textId="51E2D06E">
      <w:pPr>
        <w:shd w:val="clear" w:color="auto" w:fill="1F1F1F"/>
        <w:spacing w:after="0" w:line="285" w:lineRule="auto"/>
        <w:rPr>
          <w:rFonts w:ascii="Consolas" w:hAnsi="Consolas" w:eastAsia="Consolas" w:cs="Consolas"/>
          <w:color w:val="CCCCCC"/>
          <w:sz w:val="16"/>
          <w:szCs w:val="16"/>
        </w:rPr>
      </w:pPr>
      <w:proofErr w:type="spellStart"/>
      <w:proofErr w:type="gramStart"/>
      <w:r w:rsidRPr="0212B085">
        <w:rPr>
          <w:rFonts w:ascii="Consolas" w:hAnsi="Consolas" w:eastAsia="Consolas" w:cs="Consolas"/>
          <w:color w:val="DCDCAA"/>
          <w:sz w:val="16"/>
          <w:szCs w:val="16"/>
        </w:rPr>
        <w:t>functionExample</w:t>
      </w:r>
      <w:proofErr w:type="spellEnd"/>
      <w:r w:rsidRPr="0212B085">
        <w:rPr>
          <w:rFonts w:ascii="Consolas" w:hAnsi="Consolas" w:eastAsia="Consolas" w:cs="Consolas"/>
          <w:color w:val="CCCCCC"/>
          <w:sz w:val="16"/>
          <w:szCs w:val="16"/>
        </w:rPr>
        <w:t>(</w:t>
      </w:r>
      <w:proofErr w:type="gramEnd"/>
      <w:r w:rsidRPr="0212B085">
        <w:rPr>
          <w:rFonts w:ascii="Consolas" w:hAnsi="Consolas" w:eastAsia="Consolas" w:cs="Consolas"/>
          <w:color w:val="CCCCCC"/>
          <w:sz w:val="16"/>
          <w:szCs w:val="16"/>
        </w:rPr>
        <w:t>)</w:t>
      </w:r>
    </w:p>
    <w:p w:rsidR="35E8AAAE" w:rsidP="0212B085" w:rsidRDefault="35E8AAAE" w14:paraId="418214CD" w14:textId="26926D0C">
      <w:pPr>
        <w:rPr>
          <w:sz w:val="16"/>
          <w:szCs w:val="16"/>
        </w:rPr>
      </w:pPr>
    </w:p>
    <w:p w:rsidR="248A351C" w:rsidP="3E0FEDA4" w:rsidRDefault="248A351C" w14:paraId="4F09BDD0" w14:textId="48A8AECB">
      <w:pPr>
        <w:rPr>
          <w:u w:val="single"/>
        </w:rPr>
      </w:pPr>
      <w:r w:rsidRPr="3E0FEDA4">
        <w:rPr>
          <w:u w:val="single"/>
        </w:rPr>
        <w:t>General Notes about Function Naming Conventions:</w:t>
      </w:r>
    </w:p>
    <w:p w:rsidR="248A351C" w:rsidP="3E0FEDA4" w:rsidRDefault="248A351C" w14:paraId="53EEC2F7" w14:textId="0B4DDC4A">
      <w:pPr>
        <w:pStyle w:val="ListParagraph"/>
        <w:numPr>
          <w:ilvl w:val="0"/>
          <w:numId w:val="18"/>
        </w:numPr>
      </w:pPr>
      <w:r>
        <w:t>Cannot include a programming language’s keywords.</w:t>
      </w:r>
    </w:p>
    <w:p w:rsidR="248A351C" w:rsidP="3E0FEDA4" w:rsidRDefault="248A351C" w14:paraId="6A29B9CE" w14:textId="1879B235">
      <w:pPr>
        <w:pStyle w:val="ListParagraph"/>
        <w:numPr>
          <w:ilvl w:val="0"/>
          <w:numId w:val="18"/>
        </w:numPr>
      </w:pPr>
      <w:r>
        <w:t>Avoid using spaces.</w:t>
      </w:r>
    </w:p>
    <w:p w:rsidR="248A351C" w:rsidP="3E0FEDA4" w:rsidRDefault="248A351C" w14:paraId="6A3828DC" w14:textId="4F1F20AB">
      <w:pPr>
        <w:pStyle w:val="ListParagraph"/>
        <w:numPr>
          <w:ilvl w:val="0"/>
          <w:numId w:val="18"/>
        </w:numPr>
      </w:pPr>
      <w:r>
        <w:t xml:space="preserve">Always try to use a letter as the first character for the name. Using numbers and </w:t>
      </w:r>
      <w:r w:rsidR="216E8B83">
        <w:t>symbols as the first breaks conventions.</w:t>
      </w:r>
    </w:p>
    <w:p w:rsidR="3E0FEDA4" w:rsidP="3E0FEDA4" w:rsidRDefault="3E0FEDA4" w14:paraId="2772EF20" w14:textId="0DBCAE69"/>
    <w:p w:rsidR="4597AF47" w:rsidP="0212B085" w:rsidRDefault="0518ECDE" w14:paraId="68D561E6" w14:textId="6BAA8B61" w14:noSpellErr="1">
      <w:pPr>
        <w:pStyle w:val="Heading2"/>
      </w:pPr>
      <w:bookmarkStart w:name="_Toc932311427" w:id="1499080858"/>
      <w:r w:rsidR="0518ECDE">
        <w:rPr/>
        <w:t>Constants Naming Conventions</w:t>
      </w:r>
      <w:bookmarkEnd w:id="1499080858"/>
    </w:p>
    <w:p w:rsidR="4597AF47" w:rsidP="0212B085" w:rsidRDefault="26F77FC5" w14:paraId="5C16E1D3" w14:textId="0DFED000">
      <w:pPr>
        <w:ind w:firstLine="720"/>
      </w:pPr>
      <w:r>
        <w:t xml:space="preserve">Constants in </w:t>
      </w:r>
      <w:r w:rsidR="4289C4B6">
        <w:t>programming are usually variables that have associated values that never change in the program.  They can differentiate from variable naming schemes as they</w:t>
      </w:r>
      <w:r w:rsidR="66DEEBBC">
        <w:t xml:space="preserve"> are different to help represent the difference between the two. </w:t>
      </w:r>
    </w:p>
    <w:p w:rsidR="3F84080F" w:rsidP="0212B085" w:rsidRDefault="3F84080F" w14:paraId="638D9D77" w14:textId="37615163">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xml:space="preserve"># Christian Espinoza </w:t>
      </w:r>
    </w:p>
    <w:p w:rsidR="3F84080F" w:rsidP="0212B085" w:rsidRDefault="3F84080F" w14:paraId="13B8753D" w14:textId="30F9409C">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w:t>
      </w:r>
      <w:r w:rsidRPr="3E5F0ABF">
        <w:rPr>
          <w:color w:val="6A9955"/>
          <w:sz w:val="16"/>
          <w:szCs w:val="16"/>
        </w:rPr>
        <w:t xml:space="preserve"> 09/22/2024</w:t>
      </w:r>
    </w:p>
    <w:p w:rsidR="0212B085" w:rsidP="0212B085" w:rsidRDefault="2FAF6F07" w14:paraId="53FC2AA6" w14:textId="5D96656D">
      <w:pPr>
        <w:shd w:val="clear" w:color="auto" w:fill="1F1F1F"/>
        <w:spacing w:after="0" w:line="285" w:lineRule="auto"/>
        <w:rPr>
          <w:rFonts w:ascii="Consolas" w:hAnsi="Consolas" w:eastAsia="Consolas" w:cs="Consolas"/>
          <w:color w:val="6A9955"/>
          <w:sz w:val="16"/>
          <w:szCs w:val="16"/>
        </w:rPr>
      </w:pPr>
      <w:r w:rsidRPr="3E5F0ABF">
        <w:rPr>
          <w:color w:val="6A9955"/>
          <w:sz w:val="16"/>
          <w:szCs w:val="16"/>
        </w:rPr>
        <w:t>#</w:t>
      </w:r>
      <w:r w:rsidRPr="3E5F0ABF" w:rsidR="509A586B">
        <w:rPr>
          <w:color w:val="6A9955"/>
          <w:sz w:val="16"/>
          <w:szCs w:val="16"/>
        </w:rPr>
        <w:t xml:space="preserve"> </w:t>
      </w:r>
      <w:r w:rsidRPr="6FA29071">
        <w:rPr>
          <w:color w:val="6A9955"/>
          <w:sz w:val="16"/>
          <w:szCs w:val="16"/>
        </w:rPr>
        <w:t>SDEV 1000</w:t>
      </w:r>
      <w:r w:rsidRPr="6FA29071" w:rsidR="55D16F48">
        <w:rPr>
          <w:color w:val="6A9955"/>
          <w:sz w:val="16"/>
          <w:szCs w:val="16"/>
        </w:rPr>
        <w:t xml:space="preserve"> NT</w:t>
      </w:r>
    </w:p>
    <w:p w:rsidR="3F84080F" w:rsidP="0212B085" w:rsidRDefault="3F84080F" w14:paraId="2FD3BFA9" w14:textId="32ED02AB">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xml:space="preserve"># Constants Naming Conventions Python example. </w:t>
      </w:r>
    </w:p>
    <w:p w:rsidR="0212B085" w:rsidP="0212B085" w:rsidRDefault="0212B085" w14:paraId="1DCB03C8" w14:textId="1AD24B6C">
      <w:pPr>
        <w:shd w:val="clear" w:color="auto" w:fill="1F1F1F"/>
        <w:spacing w:after="0" w:line="285" w:lineRule="auto"/>
        <w:rPr>
          <w:sz w:val="16"/>
          <w:szCs w:val="16"/>
        </w:rPr>
      </w:pPr>
    </w:p>
    <w:p w:rsidR="3F84080F" w:rsidP="0212B085" w:rsidRDefault="3F84080F" w14:paraId="696F5A5A" w14:textId="4D048021">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Constants are variables that don't ever change value</w:t>
      </w:r>
    </w:p>
    <w:p w:rsidR="0212B085" w:rsidP="0212B085" w:rsidRDefault="0212B085" w14:paraId="75EBFE98" w14:textId="2AF77B24">
      <w:pPr>
        <w:shd w:val="clear" w:color="auto" w:fill="1F1F1F"/>
        <w:spacing w:after="0" w:line="285" w:lineRule="auto"/>
        <w:rPr>
          <w:sz w:val="16"/>
          <w:szCs w:val="16"/>
        </w:rPr>
      </w:pPr>
    </w:p>
    <w:p w:rsidR="3F84080F" w:rsidP="0212B085" w:rsidRDefault="3F84080F" w14:paraId="0BF4BFB0" w14:textId="411BFCFA">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4FC1FF"/>
          <w:sz w:val="16"/>
          <w:szCs w:val="16"/>
        </w:rPr>
        <w:t>CONSTANT_EXAMPLE</w:t>
      </w:r>
      <w:r w:rsidRPr="0212B085">
        <w:rPr>
          <w:rFonts w:ascii="Consolas" w:hAnsi="Consolas" w:eastAsia="Consolas" w:cs="Consolas"/>
          <w:color w:val="CCCCCC"/>
          <w:sz w:val="16"/>
          <w:szCs w:val="16"/>
        </w:rPr>
        <w:t xml:space="preserve"> </w:t>
      </w:r>
      <w:r w:rsidRPr="0212B085">
        <w:rPr>
          <w:rFonts w:ascii="Consolas" w:hAnsi="Consolas" w:eastAsia="Consolas" w:cs="Consolas"/>
          <w:color w:val="D4D4D4"/>
          <w:sz w:val="16"/>
          <w:szCs w:val="16"/>
        </w:rPr>
        <w:t>=</w:t>
      </w:r>
      <w:r w:rsidRPr="0212B085">
        <w:rPr>
          <w:rFonts w:ascii="Consolas" w:hAnsi="Consolas" w:eastAsia="Consolas" w:cs="Consolas"/>
          <w:color w:val="CCCCCC"/>
          <w:sz w:val="16"/>
          <w:szCs w:val="16"/>
        </w:rPr>
        <w:t xml:space="preserve"> </w:t>
      </w:r>
      <w:r w:rsidRPr="0212B085">
        <w:rPr>
          <w:rFonts w:ascii="Consolas" w:hAnsi="Consolas" w:eastAsia="Consolas" w:cs="Consolas"/>
          <w:color w:val="B5CEA8"/>
          <w:sz w:val="16"/>
          <w:szCs w:val="16"/>
        </w:rPr>
        <w:t>0</w:t>
      </w:r>
      <w:r w:rsidRPr="0212B085">
        <w:rPr>
          <w:rFonts w:ascii="Consolas" w:hAnsi="Consolas" w:eastAsia="Consolas" w:cs="Consolas"/>
          <w:color w:val="CCCCCC"/>
          <w:sz w:val="16"/>
          <w:szCs w:val="16"/>
        </w:rPr>
        <w:t xml:space="preserve"> </w:t>
      </w:r>
      <w:r w:rsidRPr="0212B085">
        <w:rPr>
          <w:rFonts w:ascii="Consolas" w:hAnsi="Consolas" w:eastAsia="Consolas" w:cs="Consolas"/>
          <w:color w:val="6A9955"/>
          <w:sz w:val="16"/>
          <w:szCs w:val="16"/>
        </w:rPr>
        <w:t># This is an example of a variable constant.</w:t>
      </w:r>
    </w:p>
    <w:p w:rsidR="0212B085" w:rsidP="0212B085" w:rsidRDefault="0212B085" w14:paraId="0486F81E" w14:textId="72F2CD6E">
      <w:pPr>
        <w:shd w:val="clear" w:color="auto" w:fill="1F1F1F"/>
        <w:spacing w:after="0" w:line="285" w:lineRule="auto"/>
        <w:rPr>
          <w:sz w:val="16"/>
          <w:szCs w:val="16"/>
        </w:rPr>
      </w:pPr>
    </w:p>
    <w:p w:rsidR="3F84080F" w:rsidP="0212B085" w:rsidRDefault="3F84080F" w14:paraId="4AA1763C" w14:textId="1D1D3B3E">
      <w:pPr>
        <w:shd w:val="clear" w:color="auto" w:fill="1F1F1F"/>
        <w:spacing w:after="0" w:line="285" w:lineRule="auto"/>
        <w:rPr>
          <w:rFonts w:ascii="Consolas" w:hAnsi="Consolas" w:eastAsia="Consolas" w:cs="Consolas"/>
          <w:color w:val="6A9955"/>
          <w:sz w:val="16"/>
          <w:szCs w:val="16"/>
        </w:rPr>
      </w:pPr>
      <w:r w:rsidRPr="0212B085">
        <w:rPr>
          <w:rFonts w:ascii="Consolas" w:hAnsi="Consolas" w:eastAsia="Consolas" w:cs="Consolas"/>
          <w:color w:val="6A9955"/>
          <w:sz w:val="16"/>
          <w:szCs w:val="16"/>
        </w:rPr>
        <w:t># Constants are usually capitalized in the format shown but may vary.</w:t>
      </w:r>
    </w:p>
    <w:p w:rsidR="0212B085" w:rsidP="0212B085" w:rsidRDefault="0212B085" w14:paraId="58211F7A" w14:textId="3DC47CF2">
      <w:pPr>
        <w:shd w:val="clear" w:color="auto" w:fill="1F1F1F"/>
        <w:spacing w:after="0" w:line="285" w:lineRule="auto"/>
        <w:rPr>
          <w:sz w:val="16"/>
          <w:szCs w:val="16"/>
        </w:rPr>
      </w:pPr>
    </w:p>
    <w:p w:rsidR="3F84080F" w:rsidP="0212B085" w:rsidRDefault="3F84080F" w14:paraId="28F69B39" w14:textId="49A06CA4">
      <w:pPr>
        <w:shd w:val="clear" w:color="auto" w:fill="1F1F1F"/>
        <w:rPr>
          <w:rFonts w:ascii="Consolas" w:hAnsi="Consolas" w:eastAsia="Consolas" w:cs="Consolas"/>
          <w:color w:val="6A9955"/>
          <w:sz w:val="16"/>
          <w:szCs w:val="16"/>
        </w:rPr>
      </w:pPr>
      <w:r w:rsidRPr="0212B085">
        <w:rPr>
          <w:rFonts w:ascii="Consolas" w:hAnsi="Consolas" w:eastAsia="Consolas" w:cs="Consolas"/>
          <w:color w:val="6A9955"/>
          <w:sz w:val="16"/>
          <w:szCs w:val="16"/>
        </w:rPr>
        <w:t># They are completely capitalized to help distinguish them from other variables.</w:t>
      </w:r>
    </w:p>
    <w:p w:rsidR="4597AF47" w:rsidP="3E0FEDA4" w:rsidRDefault="2041720F" w14:paraId="6C1A8AE9" w14:textId="46C6C102">
      <w:pPr>
        <w:pStyle w:val="ListParagraph"/>
        <w:numPr>
          <w:ilvl w:val="0"/>
          <w:numId w:val="13"/>
        </w:numPr>
      </w:pPr>
      <w:r>
        <w:t xml:space="preserve">Conventions can vary </w:t>
      </w:r>
      <w:r w:rsidR="46454F69">
        <w:t>with</w:t>
      </w:r>
      <w:r>
        <w:t xml:space="preserve"> </w:t>
      </w:r>
      <w:r w:rsidR="2AD35DF5">
        <w:t>each programming language.</w:t>
      </w:r>
      <w:r w:rsidR="28002928">
        <w:t xml:space="preserve"> Usually, they will always capitalize and have no spacing.</w:t>
      </w:r>
    </w:p>
    <w:p w:rsidR="75BB3CC5" w:rsidP="0212B085" w:rsidRDefault="75BB3CC5" w14:paraId="3F60C059" w14:textId="0B9A5961" w14:noSpellErr="1">
      <w:pPr>
        <w:pStyle w:val="Heading2"/>
      </w:pPr>
      <w:bookmarkStart w:name="_Toc1340721474" w:id="468663835"/>
      <w:r w:rsidR="75BB3CC5">
        <w:rPr/>
        <w:t>Indentation</w:t>
      </w:r>
      <w:bookmarkEnd w:id="468663835"/>
      <w:r w:rsidR="75BB3CC5">
        <w:rPr/>
        <w:t xml:space="preserve"> </w:t>
      </w:r>
    </w:p>
    <w:p w:rsidR="489B9F27" w:rsidP="0212B085" w:rsidRDefault="489B9F27" w14:paraId="0A13F158" w14:textId="1D713DFF">
      <w:pPr>
        <w:ind w:firstLine="720"/>
      </w:pPr>
      <w:r>
        <w:t xml:space="preserve">Indentation is a common practice in Programming and is </w:t>
      </w:r>
      <w:r w:rsidR="02054FA6">
        <w:t>often</w:t>
      </w:r>
      <w:r>
        <w:t xml:space="preserve">, required to do so for the program </w:t>
      </w:r>
      <w:r w:rsidR="76BAC0D6">
        <w:t xml:space="preserve">to function. The purpose of indentation is to allow the programmer/tester to better </w:t>
      </w:r>
      <w:r w:rsidR="4257197D">
        <w:t>view aspects of the code, this includes functions, if statements, and other programming statements</w:t>
      </w:r>
      <w:r w:rsidR="6B73315A">
        <w:t>. This is especially necessary for making complex programs that utilize many concepts within (such as an if statement within an if statement or a while statement in an if statement.</w:t>
      </w:r>
    </w:p>
    <w:p w:rsidR="38C1B2C2" w:rsidP="094A72E3" w:rsidRDefault="38C1B2C2" w14:paraId="37A122F9" w14:textId="4FF63414">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 Christian C</w:t>
      </w:r>
    </w:p>
    <w:p w:rsidR="38C1B2C2" w:rsidP="094A72E3" w:rsidRDefault="38C1B2C2" w14:paraId="4BC5F4BF" w14:textId="459BC6BD">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#09/23/2024</w:t>
      </w:r>
    </w:p>
    <w:p w:rsidR="094A72E3" w:rsidP="094A72E3" w:rsidRDefault="424AAD2F" w14:paraId="217BE534" w14:textId="303F4D58">
      <w:pPr>
        <w:shd w:val="clear" w:color="auto" w:fill="1F1F1F"/>
        <w:spacing w:after="0" w:line="285" w:lineRule="auto"/>
        <w:rPr>
          <w:rFonts w:ascii="Consolas" w:hAnsi="Consolas" w:eastAsia="Consolas" w:cs="Consolas"/>
          <w:color w:val="6A9955"/>
          <w:sz w:val="16"/>
          <w:szCs w:val="16"/>
        </w:rPr>
      </w:pPr>
      <w:r w:rsidRPr="2E7E53AE">
        <w:rPr>
          <w:rFonts w:ascii="Consolas" w:hAnsi="Consolas" w:eastAsia="Consolas" w:cs="Consolas"/>
          <w:color w:val="6A9955"/>
          <w:sz w:val="16"/>
          <w:szCs w:val="16"/>
        </w:rPr>
        <w:t>#</w:t>
      </w:r>
      <w:r w:rsidRPr="5D97BB96">
        <w:rPr>
          <w:rFonts w:ascii="Consolas" w:hAnsi="Consolas" w:eastAsia="Consolas" w:cs="Consolas"/>
          <w:color w:val="6A9955"/>
          <w:sz w:val="16"/>
          <w:szCs w:val="16"/>
        </w:rPr>
        <w:t xml:space="preserve"> </w:t>
      </w:r>
      <w:r w:rsidRPr="01C0F267">
        <w:rPr>
          <w:rFonts w:ascii="Consolas" w:hAnsi="Consolas" w:eastAsia="Consolas" w:cs="Consolas"/>
          <w:color w:val="6A9955"/>
          <w:sz w:val="16"/>
          <w:szCs w:val="16"/>
        </w:rPr>
        <w:t>SDEV</w:t>
      </w:r>
      <w:r w:rsidRPr="4552FF21">
        <w:rPr>
          <w:rFonts w:ascii="Consolas" w:hAnsi="Consolas" w:eastAsia="Consolas" w:cs="Consolas"/>
          <w:color w:val="6A9955"/>
          <w:sz w:val="16"/>
          <w:szCs w:val="16"/>
        </w:rPr>
        <w:t xml:space="preserve"> 1000 NT </w:t>
      </w:r>
    </w:p>
    <w:p w:rsidR="38C1B2C2" w:rsidP="094A72E3" w:rsidRDefault="38C1B2C2" w14:paraId="6D0955ED" w14:textId="6F50D856">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 xml:space="preserve"># This program example helps </w:t>
      </w:r>
      <w:r w:rsidRPr="30931D2C">
        <w:rPr>
          <w:rFonts w:ascii="Consolas" w:hAnsi="Consolas" w:eastAsia="Consolas" w:cs="Consolas"/>
          <w:color w:val="6A9955"/>
          <w:sz w:val="16"/>
          <w:szCs w:val="16"/>
        </w:rPr>
        <w:t>clarify</w:t>
      </w:r>
      <w:r w:rsidRPr="094A72E3">
        <w:rPr>
          <w:rFonts w:ascii="Consolas" w:hAnsi="Consolas" w:eastAsia="Consolas" w:cs="Consolas"/>
          <w:color w:val="6A9955"/>
          <w:sz w:val="16"/>
          <w:szCs w:val="16"/>
        </w:rPr>
        <w:t xml:space="preserve"> the use of Indentation </w:t>
      </w:r>
      <w:r w:rsidRPr="30931D2C">
        <w:rPr>
          <w:rFonts w:ascii="Consolas" w:hAnsi="Consolas" w:eastAsia="Consolas" w:cs="Consolas"/>
          <w:color w:val="6A9955"/>
          <w:sz w:val="16"/>
          <w:szCs w:val="16"/>
        </w:rPr>
        <w:t>in python.</w:t>
      </w:r>
    </w:p>
    <w:p w:rsidR="094A72E3" w:rsidP="094A72E3" w:rsidRDefault="094A72E3" w14:paraId="00802FFC" w14:textId="5AE53C8E">
      <w:pPr>
        <w:shd w:val="clear" w:color="auto" w:fill="1F1F1F"/>
        <w:spacing w:after="0" w:line="285" w:lineRule="auto"/>
        <w:rPr>
          <w:sz w:val="16"/>
          <w:szCs w:val="16"/>
        </w:rPr>
      </w:pPr>
    </w:p>
    <w:p w:rsidR="38C1B2C2" w:rsidP="094A72E3" w:rsidRDefault="38C1B2C2" w14:paraId="13F697C8" w14:textId="687CF4CF">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 xml:space="preserve">#Variables declared </w:t>
      </w:r>
    </w:p>
    <w:p w:rsidR="094A72E3" w:rsidP="094A72E3" w:rsidRDefault="094A72E3" w14:paraId="076DA8B2" w14:textId="2472E897">
      <w:pPr>
        <w:shd w:val="clear" w:color="auto" w:fill="1F1F1F"/>
        <w:spacing w:after="0" w:line="285" w:lineRule="auto"/>
        <w:rPr>
          <w:sz w:val="16"/>
          <w:szCs w:val="16"/>
        </w:rPr>
      </w:pPr>
    </w:p>
    <w:p w:rsidR="38C1B2C2" w:rsidP="3FEA204C" w:rsidRDefault="38C1B2C2" w14:paraId="0CF2B2C7" w14:textId="5DE6ED86">
      <w:pPr>
        <w:shd w:val="clear" w:color="auto" w:fill="1F1F1F"/>
        <w:spacing w:after="0" w:line="285" w:lineRule="auto"/>
        <w:rPr>
          <w:rFonts w:ascii="Consolas" w:hAnsi="Consolas" w:eastAsia="Consolas" w:cs="Consolas"/>
          <w:color w:val="6A9955"/>
          <w:sz w:val="16"/>
          <w:szCs w:val="16"/>
        </w:rPr>
      </w:pPr>
      <w:proofErr w:type="spellStart"/>
      <w:r w:rsidRPr="3FEA204C">
        <w:rPr>
          <w:rFonts w:ascii="Consolas" w:hAnsi="Consolas" w:eastAsia="Consolas" w:cs="Consolas"/>
          <w:color w:val="9CDCFE"/>
          <w:sz w:val="16"/>
          <w:szCs w:val="16"/>
        </w:rPr>
        <w:t>firstVariable</w:t>
      </w:r>
      <w:proofErr w:type="spellEnd"/>
      <w:r w:rsidRPr="3FEA204C">
        <w:rPr>
          <w:rFonts w:ascii="Consolas" w:hAnsi="Consolas" w:eastAsia="Consolas" w:cs="Consolas"/>
          <w:color w:val="CCCCCC"/>
          <w:sz w:val="16"/>
          <w:szCs w:val="16"/>
        </w:rPr>
        <w:t xml:space="preserve"> </w:t>
      </w:r>
      <w:r w:rsidRPr="3FEA204C">
        <w:rPr>
          <w:rFonts w:ascii="Consolas" w:hAnsi="Consolas" w:eastAsia="Consolas" w:cs="Consolas"/>
          <w:color w:val="D4D4D4"/>
          <w:sz w:val="16"/>
          <w:szCs w:val="16"/>
        </w:rPr>
        <w:t>=</w:t>
      </w:r>
      <w:r w:rsidRPr="3FEA204C">
        <w:rPr>
          <w:rFonts w:ascii="Consolas" w:hAnsi="Consolas" w:eastAsia="Consolas" w:cs="Consolas"/>
          <w:color w:val="CCCCCC"/>
          <w:sz w:val="16"/>
          <w:szCs w:val="16"/>
        </w:rPr>
        <w:t xml:space="preserve"> </w:t>
      </w:r>
      <w:r w:rsidRPr="3FEA204C">
        <w:rPr>
          <w:rFonts w:ascii="Consolas" w:hAnsi="Consolas" w:eastAsia="Consolas" w:cs="Consolas"/>
          <w:color w:val="B5CEA8"/>
          <w:sz w:val="16"/>
          <w:szCs w:val="16"/>
        </w:rPr>
        <w:t>2</w:t>
      </w:r>
      <w:r>
        <w:tab/>
      </w:r>
      <w:r w:rsidRPr="3FEA204C" w:rsidR="015CEBE8">
        <w:rPr>
          <w:rFonts w:ascii="Consolas" w:hAnsi="Consolas" w:eastAsia="Consolas" w:cs="Consolas"/>
          <w:color w:val="6A9955"/>
          <w:sz w:val="16"/>
          <w:szCs w:val="16"/>
        </w:rPr>
        <w:t># example variable</w:t>
      </w:r>
    </w:p>
    <w:p w:rsidR="094A72E3" w:rsidP="094A72E3" w:rsidRDefault="094A72E3" w14:paraId="3A808FE1" w14:textId="2FE2C65A">
      <w:pPr>
        <w:shd w:val="clear" w:color="auto" w:fill="1F1F1F"/>
        <w:spacing w:after="0" w:line="285" w:lineRule="auto"/>
        <w:rPr>
          <w:sz w:val="16"/>
          <w:szCs w:val="16"/>
        </w:rPr>
      </w:pPr>
    </w:p>
    <w:p w:rsidR="38C1B2C2" w:rsidP="3FEA204C" w:rsidRDefault="38C1B2C2" w14:paraId="62B63F0F" w14:textId="08005484">
      <w:pPr>
        <w:shd w:val="clear" w:color="auto" w:fill="1F1F1F"/>
        <w:spacing w:after="0" w:line="285" w:lineRule="auto"/>
        <w:rPr>
          <w:rFonts w:ascii="Consolas" w:hAnsi="Consolas" w:eastAsia="Consolas" w:cs="Consolas"/>
          <w:color w:val="6A9955"/>
          <w:sz w:val="16"/>
          <w:szCs w:val="16"/>
        </w:rPr>
      </w:pPr>
      <w:proofErr w:type="spellStart"/>
      <w:r w:rsidRPr="094A72E3">
        <w:rPr>
          <w:rFonts w:ascii="Consolas" w:hAnsi="Consolas" w:eastAsia="Consolas" w:cs="Consolas"/>
          <w:color w:val="9CDCFE"/>
          <w:sz w:val="16"/>
          <w:szCs w:val="16"/>
        </w:rPr>
        <w:t>secondVariable</w:t>
      </w:r>
      <w:proofErr w:type="spellEnd"/>
      <w:r w:rsidRPr="094A72E3">
        <w:rPr>
          <w:rFonts w:ascii="Consolas" w:hAnsi="Consolas" w:eastAsia="Consolas" w:cs="Consolas"/>
          <w:color w:val="CCCCCC"/>
          <w:sz w:val="16"/>
          <w:szCs w:val="16"/>
        </w:rPr>
        <w:t xml:space="preserve"> </w:t>
      </w:r>
      <w:r w:rsidRPr="094A72E3">
        <w:rPr>
          <w:rFonts w:ascii="Consolas" w:hAnsi="Consolas" w:eastAsia="Consolas" w:cs="Consolas"/>
          <w:color w:val="D4D4D4"/>
          <w:sz w:val="16"/>
          <w:szCs w:val="16"/>
        </w:rPr>
        <w:t>=</w:t>
      </w:r>
      <w:r w:rsidRPr="094A72E3">
        <w:rPr>
          <w:rFonts w:ascii="Consolas" w:hAnsi="Consolas" w:eastAsia="Consolas" w:cs="Consolas"/>
          <w:color w:val="CCCCCC"/>
          <w:sz w:val="16"/>
          <w:szCs w:val="16"/>
        </w:rPr>
        <w:t xml:space="preserve"> </w:t>
      </w:r>
      <w:r w:rsidRPr="094A72E3">
        <w:rPr>
          <w:rFonts w:ascii="Consolas" w:hAnsi="Consolas" w:eastAsia="Consolas" w:cs="Consolas"/>
          <w:color w:val="B5CEA8"/>
          <w:sz w:val="16"/>
          <w:szCs w:val="16"/>
        </w:rPr>
        <w:t>3</w:t>
      </w:r>
      <w:r>
        <w:tab/>
      </w:r>
      <w:r w:rsidRPr="3FEA204C" w:rsidR="286A1B64">
        <w:rPr>
          <w:rFonts w:ascii="Consolas" w:hAnsi="Consolas" w:eastAsia="Consolas" w:cs="Consolas"/>
          <w:color w:val="6A9955"/>
          <w:sz w:val="16"/>
          <w:szCs w:val="16"/>
        </w:rPr>
        <w:t># example variable</w:t>
      </w:r>
    </w:p>
    <w:p w:rsidR="1825A139" w:rsidP="1825A139" w:rsidRDefault="1825A139" w14:paraId="2970B874" w14:textId="4E7A75A0">
      <w:pPr>
        <w:shd w:val="clear" w:color="auto" w:fill="1F1F1F"/>
        <w:spacing w:after="0" w:line="285" w:lineRule="auto"/>
        <w:rPr>
          <w:rFonts w:ascii="Consolas" w:hAnsi="Consolas" w:eastAsia="Consolas" w:cs="Consolas"/>
          <w:color w:val="B5CEA8"/>
          <w:sz w:val="16"/>
          <w:szCs w:val="16"/>
        </w:rPr>
      </w:pPr>
    </w:p>
    <w:p w:rsidR="38C1B2C2" w:rsidP="41143EC7" w:rsidRDefault="38C1B2C2" w14:paraId="7D11BCA1" w14:textId="4123C1A9">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w:t>
      </w:r>
      <w:r w:rsidRPr="0F8D5CB2" w:rsidR="3441BFB6">
        <w:rPr>
          <w:rFonts w:ascii="Consolas" w:hAnsi="Consolas" w:eastAsia="Consolas" w:cs="Consolas"/>
          <w:color w:val="6A9955"/>
          <w:sz w:val="16"/>
          <w:szCs w:val="16"/>
        </w:rPr>
        <w:t xml:space="preserve"> </w:t>
      </w:r>
      <w:r w:rsidRPr="094A72E3">
        <w:rPr>
          <w:rFonts w:ascii="Consolas" w:hAnsi="Consolas" w:eastAsia="Consolas" w:cs="Consolas"/>
          <w:color w:val="6A9955"/>
          <w:sz w:val="16"/>
          <w:szCs w:val="16"/>
        </w:rPr>
        <w:t>Here is an example of Indentation, the if statement helps show a possible of sequence of events</w:t>
      </w:r>
    </w:p>
    <w:p w:rsidR="38C1B2C2" w:rsidP="413F707A" w:rsidRDefault="14E0D6B0" w14:paraId="4871C2FE" w14:textId="2984121E">
      <w:pPr>
        <w:shd w:val="clear" w:color="auto" w:fill="1F1F1F"/>
        <w:spacing w:after="0" w:line="285" w:lineRule="auto"/>
        <w:rPr>
          <w:rFonts w:ascii="Consolas" w:hAnsi="Consolas" w:eastAsia="Consolas" w:cs="Consolas"/>
          <w:color w:val="6A9955"/>
          <w:sz w:val="16"/>
          <w:szCs w:val="16"/>
        </w:rPr>
      </w:pPr>
      <w:r w:rsidRPr="0E839BBE">
        <w:rPr>
          <w:rFonts w:ascii="Consolas" w:hAnsi="Consolas" w:eastAsia="Consolas" w:cs="Consolas"/>
          <w:color w:val="6A9955"/>
          <w:sz w:val="16"/>
          <w:szCs w:val="16"/>
        </w:rPr>
        <w:t>#</w:t>
      </w:r>
      <w:r w:rsidRPr="094A72E3" w:rsidR="38C1B2C2">
        <w:rPr>
          <w:rFonts w:ascii="Consolas" w:hAnsi="Consolas" w:eastAsia="Consolas" w:cs="Consolas"/>
          <w:color w:val="6A9955"/>
          <w:sz w:val="16"/>
          <w:szCs w:val="16"/>
        </w:rPr>
        <w:t xml:space="preserve"> to follow</w:t>
      </w:r>
      <w:r w:rsidRPr="413F707A" w:rsidR="4008C220">
        <w:rPr>
          <w:rFonts w:ascii="Consolas" w:hAnsi="Consolas" w:eastAsia="Consolas" w:cs="Consolas"/>
          <w:color w:val="6A9955"/>
          <w:sz w:val="16"/>
          <w:szCs w:val="16"/>
        </w:rPr>
        <w:t xml:space="preserve"> </w:t>
      </w:r>
    </w:p>
    <w:p w:rsidR="38C1B2C2" w:rsidP="094A72E3" w:rsidRDefault="38C1B2C2" w14:paraId="3B816DFF" w14:textId="6F46038C">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6A9955"/>
          <w:sz w:val="16"/>
          <w:szCs w:val="16"/>
        </w:rPr>
        <w:t># Within the if statement.</w:t>
      </w:r>
    </w:p>
    <w:p w:rsidR="43659C17" w:rsidP="43659C17" w:rsidRDefault="43659C17" w14:paraId="5F9589BC" w14:textId="7EAC96D1">
      <w:pPr>
        <w:shd w:val="clear" w:color="auto" w:fill="1F1F1F"/>
        <w:spacing w:after="0" w:line="285" w:lineRule="auto"/>
        <w:rPr>
          <w:rFonts w:ascii="Consolas" w:hAnsi="Consolas" w:eastAsia="Consolas" w:cs="Consolas"/>
          <w:color w:val="6A9955"/>
          <w:sz w:val="16"/>
          <w:szCs w:val="16"/>
        </w:rPr>
      </w:pPr>
    </w:p>
    <w:p w:rsidR="38C1B2C2" w:rsidP="5E886F73" w:rsidRDefault="38C1B2C2" w14:paraId="398D1D1E" w14:textId="45DCC2EB">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C586C0"/>
          <w:sz w:val="16"/>
          <w:szCs w:val="16"/>
        </w:rPr>
        <w:t>if</w:t>
      </w:r>
      <w:r w:rsidRPr="094A72E3">
        <w:rPr>
          <w:rFonts w:ascii="Consolas" w:hAnsi="Consolas" w:eastAsia="Consolas" w:cs="Consolas"/>
          <w:color w:val="CCCCCC"/>
          <w:sz w:val="16"/>
          <w:szCs w:val="16"/>
        </w:rPr>
        <w:t xml:space="preserve"> </w:t>
      </w:r>
      <w:proofErr w:type="spellStart"/>
      <w:r w:rsidRPr="094A72E3">
        <w:rPr>
          <w:rFonts w:ascii="Consolas" w:hAnsi="Consolas" w:eastAsia="Consolas" w:cs="Consolas"/>
          <w:color w:val="9CDCFE"/>
          <w:sz w:val="16"/>
          <w:szCs w:val="16"/>
        </w:rPr>
        <w:t>firstVariable</w:t>
      </w:r>
      <w:proofErr w:type="spellEnd"/>
      <w:r w:rsidRPr="094A72E3">
        <w:rPr>
          <w:rFonts w:ascii="Consolas" w:hAnsi="Consolas" w:eastAsia="Consolas" w:cs="Consolas"/>
          <w:color w:val="CCCCCC"/>
          <w:sz w:val="16"/>
          <w:szCs w:val="16"/>
        </w:rPr>
        <w:t xml:space="preserve"> </w:t>
      </w:r>
      <w:r w:rsidRPr="094A72E3">
        <w:rPr>
          <w:rFonts w:ascii="Consolas" w:hAnsi="Consolas" w:eastAsia="Consolas" w:cs="Consolas"/>
          <w:color w:val="D4D4D4"/>
          <w:sz w:val="16"/>
          <w:szCs w:val="16"/>
        </w:rPr>
        <w:t>&gt;</w:t>
      </w:r>
      <w:r w:rsidRPr="094A72E3">
        <w:rPr>
          <w:rFonts w:ascii="Consolas" w:hAnsi="Consolas" w:eastAsia="Consolas" w:cs="Consolas"/>
          <w:color w:val="CCCCCC"/>
          <w:sz w:val="16"/>
          <w:szCs w:val="16"/>
        </w:rPr>
        <w:t xml:space="preserve"> </w:t>
      </w:r>
      <w:proofErr w:type="spellStart"/>
      <w:r w:rsidRPr="094A72E3">
        <w:rPr>
          <w:rFonts w:ascii="Consolas" w:hAnsi="Consolas" w:eastAsia="Consolas" w:cs="Consolas"/>
          <w:color w:val="9CDCFE"/>
          <w:sz w:val="16"/>
          <w:szCs w:val="16"/>
        </w:rPr>
        <w:t>secondVariable</w:t>
      </w:r>
      <w:proofErr w:type="spellEnd"/>
      <w:r w:rsidRPr="5E886F73">
        <w:rPr>
          <w:rFonts w:ascii="Consolas" w:hAnsi="Consolas" w:eastAsia="Consolas" w:cs="Consolas"/>
          <w:color w:val="CCCCCC"/>
          <w:sz w:val="16"/>
          <w:szCs w:val="16"/>
        </w:rPr>
        <w:t>:</w:t>
      </w:r>
    </w:p>
    <w:p w:rsidR="284EC2AD" w:rsidP="3463BA19" w:rsidRDefault="284EC2AD" w14:paraId="3EDD9CB2" w14:textId="540E4CA3">
      <w:pPr>
        <w:shd w:val="clear" w:color="auto" w:fill="1F1F1F"/>
        <w:spacing w:after="0" w:line="285" w:lineRule="auto"/>
        <w:rPr>
          <w:rFonts w:ascii="Consolas" w:hAnsi="Consolas" w:eastAsia="Consolas" w:cs="Consolas"/>
          <w:color w:val="6A9955"/>
          <w:sz w:val="16"/>
          <w:szCs w:val="16"/>
        </w:rPr>
      </w:pPr>
      <w:r w:rsidRPr="5E886F73">
        <w:rPr>
          <w:rFonts w:ascii="Consolas" w:hAnsi="Consolas" w:eastAsia="Consolas" w:cs="Consolas"/>
          <w:color w:val="6A9955"/>
          <w:sz w:val="16"/>
          <w:szCs w:val="16"/>
        </w:rPr>
        <w:t xml:space="preserve">    #</w:t>
      </w:r>
      <w:r w:rsidRPr="3463BA19">
        <w:rPr>
          <w:rFonts w:ascii="Consolas" w:hAnsi="Consolas" w:eastAsia="Consolas" w:cs="Consolas"/>
          <w:color w:val="6A9955"/>
          <w:sz w:val="16"/>
          <w:szCs w:val="16"/>
        </w:rPr>
        <w:t xml:space="preserve"> Indentation here indicates everything within the if statement.</w:t>
      </w:r>
    </w:p>
    <w:p w:rsidR="38C1B2C2" w:rsidP="094A72E3" w:rsidRDefault="38C1B2C2" w14:paraId="727CC85B" w14:textId="00E892D5">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CCCCCC"/>
          <w:sz w:val="16"/>
          <w:szCs w:val="16"/>
        </w:rPr>
        <w:t xml:space="preserve">    </w:t>
      </w:r>
      <w:proofErr w:type="gramStart"/>
      <w:r w:rsidRPr="094A72E3">
        <w:rPr>
          <w:rFonts w:ascii="Consolas" w:hAnsi="Consolas" w:eastAsia="Consolas" w:cs="Consolas"/>
          <w:color w:val="DCDCAA"/>
          <w:sz w:val="16"/>
          <w:szCs w:val="16"/>
        </w:rPr>
        <w:t>print</w:t>
      </w:r>
      <w:r w:rsidRPr="094A72E3">
        <w:rPr>
          <w:rFonts w:ascii="Consolas" w:hAnsi="Consolas" w:eastAsia="Consolas" w:cs="Consolas"/>
          <w:color w:val="CCCCCC"/>
          <w:sz w:val="16"/>
          <w:szCs w:val="16"/>
        </w:rPr>
        <w:t>(</w:t>
      </w:r>
      <w:proofErr w:type="gramEnd"/>
      <w:r w:rsidRPr="094A72E3">
        <w:rPr>
          <w:rFonts w:ascii="Consolas" w:hAnsi="Consolas" w:eastAsia="Consolas" w:cs="Consolas"/>
          <w:color w:val="CE9178"/>
          <w:sz w:val="16"/>
          <w:szCs w:val="16"/>
        </w:rPr>
        <w:t>"The first variable is not greater than the second"</w:t>
      </w:r>
      <w:r w:rsidRPr="094A72E3">
        <w:rPr>
          <w:rFonts w:ascii="Consolas" w:hAnsi="Consolas" w:eastAsia="Consolas" w:cs="Consolas"/>
          <w:color w:val="CCCCCC"/>
          <w:sz w:val="16"/>
          <w:szCs w:val="16"/>
        </w:rPr>
        <w:t xml:space="preserve">) </w:t>
      </w:r>
    </w:p>
    <w:p w:rsidR="38C1B2C2" w:rsidP="094A72E3" w:rsidRDefault="38C1B2C2" w14:paraId="663A483C" w14:textId="3AAA290C">
      <w:pPr>
        <w:shd w:val="clear" w:color="auto" w:fill="1F1F1F"/>
        <w:spacing w:after="0" w:line="285" w:lineRule="auto"/>
        <w:rPr>
          <w:rFonts w:ascii="Consolas" w:hAnsi="Consolas" w:eastAsia="Consolas" w:cs="Consolas"/>
          <w:color w:val="6A9955"/>
          <w:sz w:val="16"/>
          <w:szCs w:val="16"/>
        </w:rPr>
      </w:pPr>
      <w:r w:rsidRPr="094A72E3">
        <w:rPr>
          <w:rFonts w:ascii="Consolas" w:hAnsi="Consolas" w:eastAsia="Consolas" w:cs="Consolas"/>
          <w:color w:val="C586C0"/>
          <w:sz w:val="16"/>
          <w:szCs w:val="16"/>
        </w:rPr>
        <w:t>else</w:t>
      </w:r>
      <w:r w:rsidRPr="094A72E3">
        <w:rPr>
          <w:rFonts w:ascii="Consolas" w:hAnsi="Consolas" w:eastAsia="Consolas" w:cs="Consolas"/>
          <w:color w:val="CCCCCC"/>
          <w:sz w:val="16"/>
          <w:szCs w:val="16"/>
        </w:rPr>
        <w:t xml:space="preserve">: </w:t>
      </w:r>
      <w:r w:rsidRPr="094A72E3">
        <w:rPr>
          <w:rFonts w:ascii="Consolas" w:hAnsi="Consolas" w:eastAsia="Consolas" w:cs="Consolas"/>
          <w:color w:val="6A9955"/>
          <w:sz w:val="16"/>
          <w:szCs w:val="16"/>
        </w:rPr>
        <w:t># Indentation here indicates another possible sequence of events.</w:t>
      </w:r>
    </w:p>
    <w:p w:rsidR="38C1B2C2" w:rsidP="094A72E3" w:rsidRDefault="38C1B2C2" w14:paraId="34331EBE" w14:textId="6F3AC5D4">
      <w:pPr>
        <w:shd w:val="clear" w:color="auto" w:fill="1F1F1F"/>
        <w:spacing w:after="0" w:line="285" w:lineRule="auto"/>
        <w:rPr>
          <w:rFonts w:ascii="Consolas" w:hAnsi="Consolas" w:eastAsia="Consolas" w:cs="Consolas"/>
          <w:color w:val="CCCCCC"/>
          <w:sz w:val="16"/>
          <w:szCs w:val="16"/>
        </w:rPr>
      </w:pPr>
      <w:r w:rsidRPr="094A72E3">
        <w:rPr>
          <w:rFonts w:ascii="Consolas" w:hAnsi="Consolas" w:eastAsia="Consolas" w:cs="Consolas"/>
          <w:color w:val="CCCCCC"/>
          <w:sz w:val="16"/>
          <w:szCs w:val="16"/>
        </w:rPr>
        <w:t xml:space="preserve">    </w:t>
      </w:r>
      <w:proofErr w:type="gramStart"/>
      <w:r w:rsidRPr="094A72E3">
        <w:rPr>
          <w:rFonts w:ascii="Consolas" w:hAnsi="Consolas" w:eastAsia="Consolas" w:cs="Consolas"/>
          <w:color w:val="DCDCAA"/>
          <w:sz w:val="16"/>
          <w:szCs w:val="16"/>
        </w:rPr>
        <w:t>print</w:t>
      </w:r>
      <w:r w:rsidRPr="094A72E3">
        <w:rPr>
          <w:rFonts w:ascii="Consolas" w:hAnsi="Consolas" w:eastAsia="Consolas" w:cs="Consolas"/>
          <w:color w:val="CCCCCC"/>
          <w:sz w:val="16"/>
          <w:szCs w:val="16"/>
        </w:rPr>
        <w:t>(</w:t>
      </w:r>
      <w:proofErr w:type="gramEnd"/>
      <w:r w:rsidRPr="094A72E3">
        <w:rPr>
          <w:rFonts w:ascii="Consolas" w:hAnsi="Consolas" w:eastAsia="Consolas" w:cs="Consolas"/>
          <w:color w:val="CE9178"/>
          <w:sz w:val="16"/>
          <w:szCs w:val="16"/>
        </w:rPr>
        <w:t>"The first variable is greater than the second"</w:t>
      </w:r>
      <w:r w:rsidRPr="094A72E3">
        <w:rPr>
          <w:rFonts w:ascii="Consolas" w:hAnsi="Consolas" w:eastAsia="Consolas" w:cs="Consolas"/>
          <w:color w:val="CCCCCC"/>
          <w:sz w:val="16"/>
          <w:szCs w:val="16"/>
        </w:rPr>
        <w:t>)</w:t>
      </w:r>
    </w:p>
    <w:p w:rsidR="094A72E3" w:rsidP="094A72E3" w:rsidRDefault="094A72E3" w14:paraId="16D0C8C0" w14:textId="04B95AB3">
      <w:pPr>
        <w:ind w:firstLine="720"/>
        <w:rPr>
          <w:sz w:val="16"/>
          <w:szCs w:val="16"/>
        </w:rPr>
      </w:pPr>
    </w:p>
    <w:p w:rsidR="38C1B2C2" w:rsidP="2BF48B99" w:rsidRDefault="38C1B2C2" w14:paraId="7AD6A4E7" w14:textId="5C1031DC">
      <w:pPr>
        <w:pStyle w:val="ListParagraph"/>
        <w:numPr>
          <w:ilvl w:val="0"/>
          <w:numId w:val="25"/>
        </w:numPr>
        <w:rPr>
          <w:sz w:val="22"/>
          <w:szCs w:val="22"/>
        </w:rPr>
      </w:pPr>
      <w:r w:rsidRPr="2BF48B99" w:rsidR="38C1B2C2">
        <w:rPr>
          <w:sz w:val="22"/>
          <w:szCs w:val="22"/>
        </w:rPr>
        <w:t>It is important to keep in mind that indentation</w:t>
      </w:r>
      <w:r w:rsidRPr="2BF48B99" w:rsidR="140D2A17">
        <w:rPr>
          <w:sz w:val="22"/>
          <w:szCs w:val="22"/>
        </w:rPr>
        <w:t>,</w:t>
      </w:r>
      <w:r w:rsidRPr="2BF48B99" w:rsidR="38C1B2C2">
        <w:rPr>
          <w:sz w:val="22"/>
          <w:szCs w:val="22"/>
        </w:rPr>
        <w:t xml:space="preserve"> and when to indent</w:t>
      </w:r>
      <w:r w:rsidRPr="2BF48B99" w:rsidR="45B46225">
        <w:rPr>
          <w:sz w:val="22"/>
          <w:szCs w:val="22"/>
        </w:rPr>
        <w:t>,</w:t>
      </w:r>
      <w:r w:rsidRPr="2BF48B99" w:rsidR="38C1B2C2">
        <w:rPr>
          <w:sz w:val="22"/>
          <w:szCs w:val="22"/>
        </w:rPr>
        <w:t xml:space="preserve"> can differentiate between each programming language. Nonetheless each </w:t>
      </w:r>
      <w:r w:rsidRPr="2BF48B99" w:rsidR="1C316C4B">
        <w:rPr>
          <w:sz w:val="22"/>
          <w:szCs w:val="22"/>
        </w:rPr>
        <w:t>has</w:t>
      </w:r>
      <w:r w:rsidRPr="2BF48B99" w:rsidR="38C1B2C2">
        <w:rPr>
          <w:sz w:val="22"/>
          <w:szCs w:val="22"/>
        </w:rPr>
        <w:t xml:space="preserve"> a standard.</w:t>
      </w:r>
    </w:p>
    <w:p w:rsidR="16CAED9D" w:rsidRDefault="16CAED9D" w14:paraId="1FF1E72D" w14:textId="3CDABE07">
      <w:r>
        <w:br w:type="page"/>
      </w:r>
    </w:p>
    <w:p w:rsidR="006414EF" w:rsidP="006414EF" w:rsidRDefault="0023154F" w14:paraId="391EFB1F" w14:textId="2A1D55CF" w14:noSpellErr="1">
      <w:pPr>
        <w:pStyle w:val="Heading1"/>
        <w:rPr>
          <w:sz w:val="26"/>
          <w:szCs w:val="26"/>
        </w:rPr>
      </w:pPr>
      <w:bookmarkStart w:name="_Toc1712979556" w:id="43758079"/>
      <w:r w:rsidRPr="2BF48B99" w:rsidR="0023154F">
        <w:rPr>
          <w:sz w:val="26"/>
          <w:szCs w:val="26"/>
        </w:rPr>
        <w:t>Communication S</w:t>
      </w:r>
      <w:r w:rsidRPr="2BF48B99" w:rsidR="0023154F">
        <w:rPr>
          <w:sz w:val="26"/>
          <w:szCs w:val="26"/>
        </w:rPr>
        <w:t>ection for this document</w:t>
      </w:r>
      <w:bookmarkEnd w:id="43758079"/>
    </w:p>
    <w:p w:rsidR="0D52B6C7" w:rsidP="0D52B6C7" w:rsidRDefault="006414EF" w14:paraId="1B24256E" w14:textId="5CE03E20">
      <w:pPr>
        <w:rPr>
          <w:b/>
          <w:bCs/>
        </w:rPr>
      </w:pPr>
      <w:r w:rsidRPr="0011200A">
        <w:rPr>
          <w:b/>
          <w:bCs/>
        </w:rPr>
        <w:t xml:space="preserve">This area will be used for communication if more than 1 person is </w:t>
      </w:r>
      <w:r w:rsidRPr="0011200A" w:rsidR="00C13601">
        <w:rPr>
          <w:b/>
          <w:bCs/>
        </w:rPr>
        <w:t>using the</w:t>
      </w:r>
      <w:r w:rsidRPr="0011200A" w:rsidR="00953C99">
        <w:rPr>
          <w:b/>
          <w:bCs/>
        </w:rPr>
        <w:t xml:space="preserve"> document</w:t>
      </w:r>
    </w:p>
    <w:p w:rsidR="00A33FC9" w:rsidP="6669AD58" w:rsidRDefault="2FF31A8A" w14:paraId="1C7D1516" w14:textId="74032E95">
      <w:r>
        <w:t xml:space="preserve">CC: </w:t>
      </w:r>
      <w:r w:rsidR="4ECA7F1D">
        <w:t>How are you producing the tables, may I ask? The one with the green text</w:t>
      </w:r>
      <w:r w:rsidR="50800490">
        <w:t>.</w:t>
      </w:r>
    </w:p>
    <w:p w:rsidR="006E2D18" w:rsidP="6669AD58" w:rsidRDefault="007167E2" w14:paraId="2ADF9E5F" w14:textId="76BADF9F">
      <w:r>
        <w:t xml:space="preserve">Gb: </w:t>
      </w:r>
      <w:r w:rsidR="00134056">
        <w:t>For the table of contents, it is a toggled field code that updates when you right click on it.</w:t>
      </w:r>
    </w:p>
    <w:p w:rsidR="2FF31A8A" w:rsidP="26265483" w:rsidRDefault="007167E2" w14:paraId="3DE575F1" w14:textId="7A21BCBC">
      <w:r>
        <w:t xml:space="preserve">Gb: </w:t>
      </w:r>
      <w:r w:rsidR="00134056">
        <w:t>The text above was a copy / paste from visual STUDIO</w:t>
      </w:r>
    </w:p>
    <w:p w:rsidR="001F78CE" w:rsidP="26265483" w:rsidRDefault="007167E2" w14:paraId="19F53B29" w14:textId="7B5280BD">
      <w:r>
        <w:t xml:space="preserve">Gb: </w:t>
      </w:r>
      <w:r w:rsidR="001F78CE">
        <w:t>Have you noticed on the top of this display in the toolbox section, it should have a button with my initials. This will help in being able to have us both in the document at the same time. I am glad this works.</w:t>
      </w:r>
    </w:p>
    <w:p w:rsidR="67E9731B" w:rsidRDefault="6DE1D600" w14:paraId="369794C1" w14:textId="300BA17E">
      <w:r>
        <w:t xml:space="preserve">CC: I see, I will use visual studio then just paste my contents once I’m done. My variables and content I produce will be made in Python as </w:t>
      </w:r>
      <w:r w:rsidR="04B320F8">
        <w:t>that is the current language that is set for my visual studio, which should match your code entirely.</w:t>
      </w:r>
      <w:r w:rsidR="4D812B80">
        <w:t xml:space="preserve"> </w:t>
      </w:r>
    </w:p>
    <w:p w:rsidR="00134056" w:rsidP="6669AD58" w:rsidRDefault="4D812B80" w14:paraId="2F0A7E6D" w14:textId="23E97DCD">
      <w:r>
        <w:t>CC: I think we should also keep our conversations on this word document as it shows we are communicating on the project.</w:t>
      </w:r>
      <w:r w:rsidR="1A1C9C96">
        <w:t xml:space="preserve"> Also yes, I have noticed the initials, and it has helped in showing your additions! </w:t>
      </w:r>
    </w:p>
    <w:p w:rsidRPr="00A33FC9" w:rsidR="00744007" w:rsidP="6669AD58" w:rsidRDefault="007167E2" w14:paraId="71660C84" w14:textId="0911CC41">
      <w:r>
        <w:t xml:space="preserve">Gb: </w:t>
      </w:r>
      <w:r w:rsidR="0065101A">
        <w:t>I will ask her about this, I am sure that as a final document, we will have to delete them but should be good for deve</w:t>
      </w:r>
      <w:r w:rsidR="0023154F">
        <w:t>l</w:t>
      </w:r>
      <w:r w:rsidR="0023154F">
        <w:tab/>
      </w:r>
    </w:p>
    <w:p w:rsidR="00744007" w:rsidP="6669AD58" w:rsidRDefault="48FD6F65" w14:paraId="0902D67A" w14:textId="022FD5AD">
      <w:r>
        <w:t xml:space="preserve">CC: Hmmm, by that then it could make sense that we insert the comments we make here onto a new document separate from this one to still show we had conversations but </w:t>
      </w:r>
      <w:r w:rsidR="0097F71C">
        <w:t>does not</w:t>
      </w:r>
      <w:r>
        <w:t xml:space="preserve"> interfere with the final document. Of course</w:t>
      </w:r>
      <w:r w:rsidR="0E561530">
        <w:t>,</w:t>
      </w:r>
      <w:r>
        <w:t xml:space="preserve"> once we get this project submitted. </w:t>
      </w:r>
    </w:p>
    <w:p w:rsidR="001301B1" w:rsidP="6669AD58" w:rsidRDefault="00242DD2" w14:paraId="57F7E4FC" w14:textId="0537B51A">
      <w:r>
        <w:t>Gb</w:t>
      </w:r>
      <w:r w:rsidR="00BA452F">
        <w:t>: I</w:t>
      </w:r>
      <w:r w:rsidR="00BA6A10">
        <w:t xml:space="preserve"> think we can submit </w:t>
      </w:r>
      <w:r w:rsidR="00660C57">
        <w:t xml:space="preserve">twice. One with comments and the other without. </w:t>
      </w:r>
      <w:r w:rsidR="00D82269">
        <w:t>That way we have proof of collaboration but have a finished document as well.</w:t>
      </w:r>
    </w:p>
    <w:p w:rsidR="00D82269" w:rsidP="00D82269" w:rsidRDefault="007167E2" w14:paraId="2DCBE5E3" w14:textId="5781562A">
      <w:r>
        <w:t xml:space="preserve">Gb: </w:t>
      </w:r>
      <w:r w:rsidR="00D82269">
        <w:t xml:space="preserve">One heads up would be to use our </w:t>
      </w:r>
      <w:r>
        <w:t>initials</w:t>
      </w:r>
      <w:r w:rsidR="00D82269">
        <w:t xml:space="preserve"> </w:t>
      </w:r>
      <w:r w:rsidR="00204DD4">
        <w:t xml:space="preserve">at the start of the comment as well and I </w:t>
      </w:r>
      <w:r>
        <w:t xml:space="preserve">am </w:t>
      </w:r>
      <w:proofErr w:type="gramStart"/>
      <w:r>
        <w:t>really bad</w:t>
      </w:r>
      <w:proofErr w:type="gramEnd"/>
      <w:r>
        <w:t xml:space="preserve"> about not doing that.</w:t>
      </w:r>
    </w:p>
    <w:p w:rsidR="007167E2" w:rsidP="00D82269" w:rsidRDefault="007167E2" w14:paraId="664D5A51" w14:textId="393FC7AD">
      <w:r>
        <w:t xml:space="preserve">Gb: </w:t>
      </w:r>
      <w:r w:rsidR="003D42B9">
        <w:t xml:space="preserve">I am changing the code display in this doc, to a size 8 font. </w:t>
      </w:r>
      <w:r w:rsidR="003A66B2">
        <w:t xml:space="preserve">Let me know if it looks better or not and we can </w:t>
      </w:r>
      <w:r w:rsidR="00F55615">
        <w:t>review closer to being finished to clarify and standardize.</w:t>
      </w:r>
    </w:p>
    <w:p w:rsidR="00A74EAC" w:rsidRDefault="57ED189D" w14:paraId="7CCF75F0" w14:textId="57660F23">
      <w:r>
        <w:t xml:space="preserve">CC: No worries, I will try to be careful placing my initials in each comment. </w:t>
      </w:r>
      <w:r w:rsidR="5553456D">
        <w:t>Also,</w:t>
      </w:r>
      <w:r>
        <w:t xml:space="preserve"> I think the code displays work well and considering the amount of content we’ll </w:t>
      </w:r>
      <w:r w:rsidR="71776638">
        <w:t>add</w:t>
      </w:r>
      <w:r>
        <w:t xml:space="preserve"> will help </w:t>
      </w:r>
      <w:r w:rsidR="55746A88">
        <w:t xml:space="preserve">reduce size. </w:t>
      </w:r>
    </w:p>
    <w:p w:rsidR="57ED189D" w:rsidRDefault="0085200C" w14:paraId="65881301" w14:textId="2F517AC1">
      <w:r>
        <w:t>Gb: I also changed its paragraph size to 1</w:t>
      </w:r>
      <w:r w:rsidR="006F03D2">
        <w:t>0 so it isn’t too large. I would like to get</w:t>
      </w:r>
    </w:p>
    <w:p w:rsidRPr="00A33FC9" w:rsidR="0085200C" w:rsidP="00D82269" w:rsidRDefault="0EFCE3EE" w14:paraId="79AB1AA2" w14:textId="725BDB23">
      <w:r>
        <w:t>CC: I just submitted a code example for the variable naming, what do you think? This is how most of my examples will look like if it fits our needs well.</w:t>
      </w:r>
    </w:p>
    <w:p w:rsidR="0085200C" w:rsidP="00D82269" w:rsidRDefault="302C32E5" w14:paraId="3C08F0CA" w14:textId="55B0C31F">
      <w:r>
        <w:t>CC: I see your comment on the code example, I will try to align that better. If it overall works, then I will be using somewhat of the same format moving forward.</w:t>
      </w:r>
    </w:p>
    <w:p w:rsidR="11E8BB51" w:rsidRDefault="033E1975" w14:paraId="5947BBD4" w14:textId="26CAA75F">
      <w:r>
        <w:t>G</w:t>
      </w:r>
      <w:r w:rsidR="560E7B72">
        <w:t>b</w:t>
      </w:r>
      <w:r w:rsidRPr="00264C41" w:rsidR="00264C41">
        <w:t>: Comment first, then the variable, watch your spacing on the carryover lines and add an inline comment on the variable definition</w:t>
      </w:r>
    </w:p>
    <w:p w:rsidR="00FE000F" w:rsidRDefault="6AABB306" w14:paraId="566E9464" w14:textId="2901D7F1">
      <w:r>
        <w:t xml:space="preserve">CC: I agree, I think this project will turn out well and we have plenty of time </w:t>
      </w:r>
      <w:r w:rsidR="57A2A781">
        <w:t>in</w:t>
      </w:r>
      <w:r>
        <w:t xml:space="preserve"> the next few days to get large quantities done. I will head off for the night but as I explained </w:t>
      </w:r>
      <w:r w:rsidR="39DE17BF">
        <w:t>I'll</w:t>
      </w:r>
      <w:r>
        <w:t xml:space="preserve"> try to work on this more </w:t>
      </w:r>
      <w:r w:rsidR="7A116D88">
        <w:t xml:space="preserve">tomorrow! </w:t>
      </w:r>
      <w:r w:rsidR="34C32207">
        <w:t>Same for you as well! Hope you rest as well.</w:t>
      </w:r>
    </w:p>
    <w:p w:rsidR="00703EDA" w:rsidP="00703EDA" w:rsidRDefault="009236E6" w14:paraId="0177A77A" w14:textId="77777777">
      <w:r>
        <w:t>Gb: that works great. I think we</w:t>
      </w:r>
      <w:r w:rsidR="002E258E">
        <w:t>’</w:t>
      </w:r>
      <w:r>
        <w:t xml:space="preserve">re on to a late start but will be turning in a great </w:t>
      </w:r>
      <w:r w:rsidR="002E258E">
        <w:t>produc</w:t>
      </w:r>
      <w:r w:rsidR="00703EDA">
        <w:t>t</w:t>
      </w:r>
    </w:p>
    <w:p w:rsidRPr="00A33FC9" w:rsidR="0005165A" w:rsidP="00703EDA" w:rsidRDefault="00703EDA" w14:paraId="5CDB7DC9" w14:textId="63A61A3C">
      <w:r>
        <w:t>Gb: I think this would be great. I</w:t>
      </w:r>
      <w:r w:rsidR="00BA6143">
        <w:t xml:space="preserve"> hope you have a good night and get some rest.</w:t>
      </w:r>
      <w:r>
        <w:t xml:space="preserve"> </w:t>
      </w:r>
    </w:p>
    <w:p w:rsidR="6DF60A1C" w:rsidP="04AA22A9" w:rsidRDefault="6DF60A1C" w14:paraId="2B2C0E62" w14:textId="36078DF2">
      <w:pPr>
        <w:shd w:val="clear" w:color="auto" w:fill="FFFFFF" w:themeFill="background1"/>
        <w:tabs>
          <w:tab w:val="left" w:pos="4320"/>
        </w:tabs>
        <w:spacing w:after="0"/>
        <w:rPr>
          <w:rFonts w:eastAsia="Lato"/>
          <w:color w:val="2D3B45"/>
        </w:rPr>
      </w:pPr>
      <w:r>
        <w:t xml:space="preserve">RL: </w:t>
      </w:r>
      <w:r w:rsidR="7C56CC77">
        <w:t>Hello</w:t>
      </w:r>
      <w:r>
        <w:t xml:space="preserve">, </w:t>
      </w:r>
      <w:r w:rsidR="7D4FA2C5">
        <w:t>I am</w:t>
      </w:r>
      <w:r>
        <w:t xml:space="preserve"> super sorry I am behind in the class as of right now</w:t>
      </w:r>
      <w:r w:rsidR="3535538C">
        <w:t>.</w:t>
      </w:r>
      <w:r w:rsidR="34506953">
        <w:t xml:space="preserve"> My friend was in an emergency</w:t>
      </w:r>
      <w:r w:rsidR="28CCA439">
        <w:t xml:space="preserve"> type</w:t>
      </w:r>
      <w:r w:rsidR="34506953">
        <w:t xml:space="preserve"> situation for a week </w:t>
      </w:r>
      <w:r w:rsidR="347F26F5">
        <w:t>(</w:t>
      </w:r>
      <w:r w:rsidR="34506953">
        <w:t>give or take</w:t>
      </w:r>
      <w:r w:rsidR="3447878E">
        <w:t>)</w:t>
      </w:r>
      <w:r w:rsidR="34506953">
        <w:t xml:space="preserve"> that required immediate attention.</w:t>
      </w:r>
      <w:r w:rsidR="3535538C">
        <w:t xml:space="preserve"> Please harass me as I can lose track of things sometimes. My phone number is (307)203-6968 and my email is </w:t>
      </w:r>
      <w:hyperlink r:id="rId11">
        <w:r w:rsidRPr="04AA22A9" w:rsidR="3535538C">
          <w:rPr>
            <w:rStyle w:val="Hyperlink"/>
          </w:rPr>
          <w:t>ryleeleavitt@westernwyomi</w:t>
        </w:r>
        <w:r w:rsidRPr="04AA22A9" w:rsidR="74529D45">
          <w:rPr>
            <w:rStyle w:val="Hyperlink"/>
          </w:rPr>
          <w:t>ng.edu</w:t>
        </w:r>
      </w:hyperlink>
      <w:r w:rsidR="2BB5EEC6">
        <w:t xml:space="preserve">. I see I was assigned as a Program </w:t>
      </w:r>
      <w:r w:rsidRPr="04AA22A9" w:rsidR="155558A0">
        <w:rPr>
          <w:rFonts w:eastAsia="Lato"/>
          <w:color w:val="2D3B45"/>
        </w:rPr>
        <w:t>Tester;</w:t>
      </w:r>
      <w:r w:rsidRPr="04AA22A9" w:rsidR="121CB11D">
        <w:rPr>
          <w:rFonts w:eastAsia="Lato"/>
          <w:color w:val="2D3B45"/>
        </w:rPr>
        <w:t xml:space="preserve"> </w:t>
      </w:r>
      <w:r w:rsidRPr="04AA22A9" w:rsidR="7F5625ED">
        <w:rPr>
          <w:rFonts w:eastAsia="Lato"/>
          <w:color w:val="2D3B45"/>
        </w:rPr>
        <w:t>however, I</w:t>
      </w:r>
      <w:r w:rsidRPr="04AA22A9" w:rsidR="7B4688B9">
        <w:rPr>
          <w:rFonts w:eastAsia="Lato"/>
          <w:color w:val="2D3B45"/>
        </w:rPr>
        <w:t xml:space="preserve"> can perform any task the team </w:t>
      </w:r>
      <w:r w:rsidRPr="04AA22A9" w:rsidR="2B64BD1F">
        <w:rPr>
          <w:rFonts w:eastAsia="Lato"/>
          <w:color w:val="2D3B45"/>
        </w:rPr>
        <w:t>needs, please</w:t>
      </w:r>
      <w:r w:rsidRPr="04AA22A9" w:rsidR="121CB11D">
        <w:rPr>
          <w:rFonts w:eastAsia="Lato"/>
          <w:color w:val="2D3B45"/>
        </w:rPr>
        <w:t xml:space="preserve"> let me know when </w:t>
      </w:r>
      <w:r w:rsidRPr="04AA22A9" w:rsidR="474BE451">
        <w:rPr>
          <w:rFonts w:eastAsia="Lato"/>
          <w:color w:val="2D3B45"/>
        </w:rPr>
        <w:t>I</w:t>
      </w:r>
      <w:r w:rsidRPr="04AA22A9" w:rsidR="121CB11D">
        <w:rPr>
          <w:rFonts w:eastAsia="Lato"/>
          <w:color w:val="2D3B45"/>
        </w:rPr>
        <w:t xml:space="preserve"> can be expected to do these tasks. Thank you so much! I did not intend to </w:t>
      </w:r>
      <w:r w:rsidRPr="04AA22A9" w:rsidR="4CA29C74">
        <w:rPr>
          <w:rFonts w:eastAsia="Lato"/>
          <w:color w:val="2D3B45"/>
        </w:rPr>
        <w:t xml:space="preserve">leave you all in the dark, documents </w:t>
      </w:r>
      <w:r w:rsidRPr="04AA22A9" w:rsidR="5F9E54EF">
        <w:rPr>
          <w:rFonts w:eastAsia="Lato"/>
          <w:color w:val="2D3B45"/>
        </w:rPr>
        <w:t>do not</w:t>
      </w:r>
      <w:r w:rsidRPr="04AA22A9" w:rsidR="4CA29C74">
        <w:rPr>
          <w:rFonts w:eastAsia="Lato"/>
          <w:color w:val="2D3B45"/>
        </w:rPr>
        <w:t xml:space="preserve"> have notifications XD</w:t>
      </w:r>
    </w:p>
    <w:p w:rsidR="04AA22A9" w:rsidP="04AA22A9" w:rsidRDefault="04AA22A9" w14:paraId="76DCA112" w14:textId="78D58E98">
      <w:pPr>
        <w:shd w:val="clear" w:color="auto" w:fill="FFFFFF" w:themeFill="background1"/>
        <w:tabs>
          <w:tab w:val="left" w:pos="4320"/>
        </w:tabs>
        <w:spacing w:after="0"/>
        <w:rPr>
          <w:rFonts w:eastAsia="Lato"/>
          <w:color w:val="2D3B45"/>
        </w:rPr>
      </w:pPr>
    </w:p>
    <w:p w:rsidR="1545C88E" w:rsidP="04AA22A9" w:rsidRDefault="1545C88E" w14:paraId="1D3E081B" w14:textId="423AA2FF">
      <w:pPr>
        <w:shd w:val="clear" w:color="auto" w:fill="FFFFFF" w:themeFill="background1"/>
        <w:tabs>
          <w:tab w:val="left" w:pos="4320"/>
        </w:tabs>
        <w:spacing w:after="0"/>
        <w:rPr>
          <w:rFonts w:eastAsia="Lato"/>
          <w:color w:val="2D3B45"/>
        </w:rPr>
      </w:pPr>
      <w:r w:rsidRPr="04AA22A9">
        <w:rPr>
          <w:rFonts w:eastAsia="Lato"/>
          <w:color w:val="2D3B45"/>
        </w:rPr>
        <w:t>RL: My cell phone is having difficulty with phone calls, please schedule calls with me and call my partner Tanner R</w:t>
      </w:r>
      <w:r w:rsidRPr="04AA22A9" w:rsidR="77DEB919">
        <w:rPr>
          <w:rFonts w:eastAsia="Lato"/>
          <w:color w:val="2D3B45"/>
        </w:rPr>
        <w:t>.</w:t>
      </w:r>
      <w:r w:rsidRPr="04AA22A9">
        <w:rPr>
          <w:rFonts w:eastAsia="Lato"/>
          <w:color w:val="2D3B45"/>
        </w:rPr>
        <w:t xml:space="preserve"> at</w:t>
      </w:r>
      <w:r w:rsidRPr="04AA22A9" w:rsidR="725D5A85">
        <w:rPr>
          <w:rFonts w:eastAsia="Lato"/>
          <w:color w:val="2D3B45"/>
        </w:rPr>
        <w:t>: (307)231</w:t>
      </w:r>
      <w:r w:rsidRPr="04AA22A9" w:rsidR="1201E750">
        <w:rPr>
          <w:rFonts w:eastAsia="Lato"/>
          <w:color w:val="2D3B45"/>
        </w:rPr>
        <w:t>-9032</w:t>
      </w:r>
    </w:p>
    <w:p w:rsidR="04AA22A9" w:rsidP="04AA22A9" w:rsidRDefault="04AA22A9" w14:paraId="49338BA0" w14:textId="072E40E9">
      <w:pPr>
        <w:shd w:val="clear" w:color="auto" w:fill="FFFFFF" w:themeFill="background1"/>
        <w:tabs>
          <w:tab w:val="left" w:pos="4320"/>
        </w:tabs>
        <w:spacing w:after="0"/>
        <w:rPr>
          <w:rFonts w:eastAsia="Lato"/>
          <w:color w:val="2D3B45"/>
        </w:rPr>
      </w:pPr>
    </w:p>
    <w:p w:rsidR="31D50F90" w:rsidP="04AA22A9" w:rsidRDefault="31D50F90" w14:paraId="1F700FE9" w14:textId="243CA105">
      <w:r>
        <w:t xml:space="preserve">RL: (Phone call with </w:t>
      </w:r>
      <w:r w:rsidR="2C4E5191">
        <w:t>Gb, allotted time:</w:t>
      </w:r>
      <w:r w:rsidR="05BB6B90">
        <w:t xml:space="preserve"> 52:09</w:t>
      </w:r>
      <w:r w:rsidR="2C4E5191">
        <w:t>,</w:t>
      </w:r>
      <w:r w:rsidR="61EFAA41">
        <w:t xml:space="preserve"> </w:t>
      </w:r>
      <w:r w:rsidR="2C4E5191">
        <w:t>9/21/24</w:t>
      </w:r>
      <w:r w:rsidR="0570CC8F">
        <w:t>)</w:t>
      </w:r>
      <w:r w:rsidR="4338885D">
        <w:t xml:space="preserve"> discussion/instruction </w:t>
      </w:r>
    </w:p>
    <w:p w:rsidR="553214BE" w:rsidP="04AA22A9" w:rsidRDefault="553214BE" w14:paraId="75BAA447" w14:textId="59EEE0D8">
      <w:r>
        <w:t>RL: I may have accidentally added a line</w:t>
      </w:r>
      <w:r w:rsidR="61D73E67">
        <w:t xml:space="preserve"> in the statement</w:t>
      </w:r>
      <w:r w:rsidR="6BC81E1D">
        <w:t xml:space="preserve"> (Program change comment</w:t>
      </w:r>
      <w:r w:rsidR="3C4C3C87">
        <w:t>)</w:t>
      </w:r>
      <w:r w:rsidR="61D73E67">
        <w:t>: I was trying to</w:t>
      </w:r>
      <w:r w:rsidR="715CFD60">
        <w:t xml:space="preserve"> show my change to the code in the </w:t>
      </w:r>
      <w:r w:rsidR="3CAEF674">
        <w:t>pursuit</w:t>
      </w:r>
      <w:r w:rsidR="715CFD60">
        <w:t xml:space="preserve"> </w:t>
      </w:r>
      <w:r w:rsidR="610C8314">
        <w:t>of maintaining</w:t>
      </w:r>
      <w:r w:rsidR="0E20D5EF">
        <w:t xml:space="preserve"> </w:t>
      </w:r>
      <w:r w:rsidR="61D73E67">
        <w:t>co</w:t>
      </w:r>
      <w:r w:rsidR="6D2AE32D">
        <w:t>nsistency of functions/statements.</w:t>
      </w:r>
      <w:r w:rsidR="2350A2D7">
        <w:t xml:space="preserve"> Please let me know how this will affect submission.</w:t>
      </w:r>
    </w:p>
    <w:p w:rsidR="61D73E67" w:rsidP="04AA22A9" w:rsidRDefault="61D73E67" w14:paraId="4596F68C" w14:textId="77777777">
      <w:pPr>
        <w:shd w:val="clear" w:color="auto" w:fill="1F1F1F"/>
        <w:spacing w:after="0" w:line="160" w:lineRule="atLeast"/>
        <w:rPr>
          <w:rFonts w:ascii="Consolas" w:hAnsi="Consolas" w:eastAsia="Times New Roman" w:cs="Times New Roman"/>
          <w:color w:val="CCCCCC"/>
          <w:sz w:val="16"/>
          <w:szCs w:val="16"/>
          <w:lang w:eastAsia="en-US"/>
        </w:rPr>
      </w:pPr>
      <w:r w:rsidRPr="04AA22A9">
        <w:rPr>
          <w:rFonts w:ascii="Consolas" w:hAnsi="Consolas" w:eastAsia="Times New Roman" w:cs="Times New Roman"/>
          <w:color w:val="C586C0"/>
          <w:sz w:val="16"/>
          <w:szCs w:val="16"/>
          <w:lang w:eastAsia="en-US"/>
        </w:rPr>
        <w:t>if</w:t>
      </w:r>
      <w:r w:rsidRPr="04AA22A9">
        <w:rPr>
          <w:rFonts w:ascii="Consolas" w:hAnsi="Consolas" w:eastAsia="Times New Roman" w:cs="Times New Roman"/>
          <w:color w:val="CCCCCC"/>
          <w:sz w:val="16"/>
          <w:szCs w:val="16"/>
          <w:lang w:eastAsia="en-US"/>
        </w:rPr>
        <w:t xml:space="preserve"> </w:t>
      </w:r>
      <w:proofErr w:type="spellStart"/>
      <w:r w:rsidRPr="04AA22A9">
        <w:rPr>
          <w:rFonts w:ascii="Consolas" w:hAnsi="Consolas" w:eastAsia="Times New Roman" w:cs="Times New Roman"/>
          <w:color w:val="9CDCFE"/>
          <w:sz w:val="16"/>
          <w:szCs w:val="16"/>
          <w:lang w:eastAsia="en-US"/>
        </w:rPr>
        <w:t>running_total</w:t>
      </w:r>
      <w:proofErr w:type="spellEnd"/>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D4D4D4"/>
          <w:sz w:val="16"/>
          <w:szCs w:val="16"/>
          <w:lang w:eastAsia="en-US"/>
        </w:rPr>
        <w:t>&gt;</w:t>
      </w:r>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9CDCFE"/>
          <w:sz w:val="16"/>
          <w:szCs w:val="16"/>
          <w:lang w:eastAsia="en-US"/>
        </w:rPr>
        <w:t>budget</w:t>
      </w:r>
      <w:r w:rsidRPr="04AA22A9">
        <w:rPr>
          <w:rFonts w:ascii="Consolas" w:hAnsi="Consolas" w:eastAsia="Times New Roman" w:cs="Times New Roman"/>
          <w:color w:val="CCCCCC"/>
          <w:sz w:val="16"/>
          <w:szCs w:val="16"/>
          <w:lang w:eastAsia="en-US"/>
        </w:rPr>
        <w:t>:</w:t>
      </w:r>
    </w:p>
    <w:p w:rsidR="61D73E67" w:rsidP="04AA22A9" w:rsidRDefault="61D73E67" w14:paraId="697E4BF8" w14:textId="77777777">
      <w:pPr>
        <w:shd w:val="clear" w:color="auto" w:fill="1F1F1F"/>
        <w:spacing w:after="0" w:line="160" w:lineRule="atLeast"/>
        <w:rPr>
          <w:rFonts w:ascii="Consolas" w:hAnsi="Consolas" w:eastAsia="Times New Roman" w:cs="Times New Roman"/>
          <w:color w:val="CCCCCC"/>
          <w:sz w:val="16"/>
          <w:szCs w:val="16"/>
          <w:lang w:eastAsia="en-US"/>
        </w:rPr>
      </w:pPr>
      <w:r w:rsidRPr="04AA22A9">
        <w:rPr>
          <w:rFonts w:ascii="Consolas" w:hAnsi="Consolas" w:eastAsia="Times New Roman" w:cs="Times New Roman"/>
          <w:color w:val="CCCCCC"/>
          <w:sz w:val="16"/>
          <w:szCs w:val="16"/>
          <w:lang w:eastAsia="en-US"/>
        </w:rPr>
        <w:t xml:space="preserve">    </w:t>
      </w:r>
      <w:proofErr w:type="gramStart"/>
      <w:r w:rsidRPr="04AA22A9">
        <w:rPr>
          <w:rFonts w:ascii="Consolas" w:hAnsi="Consolas" w:eastAsia="Times New Roman" w:cs="Times New Roman"/>
          <w:color w:val="DCDCAA"/>
          <w:sz w:val="16"/>
          <w:szCs w:val="16"/>
          <w:lang w:eastAsia="en-US"/>
        </w:rPr>
        <w:t>print</w:t>
      </w:r>
      <w:r w:rsidRPr="04AA22A9">
        <w:rPr>
          <w:rFonts w:ascii="Consolas" w:hAnsi="Consolas" w:eastAsia="Times New Roman" w:cs="Times New Roman"/>
          <w:color w:val="CCCCCC"/>
          <w:sz w:val="16"/>
          <w:szCs w:val="16"/>
          <w:lang w:eastAsia="en-US"/>
        </w:rPr>
        <w:t>(</w:t>
      </w:r>
      <w:proofErr w:type="spellStart"/>
      <w:proofErr w:type="gramEnd"/>
      <w:r w:rsidRPr="04AA22A9">
        <w:rPr>
          <w:rFonts w:ascii="Consolas" w:hAnsi="Consolas" w:eastAsia="Times New Roman" w:cs="Times New Roman"/>
          <w:color w:val="569CD6"/>
          <w:sz w:val="16"/>
          <w:szCs w:val="16"/>
          <w:lang w:eastAsia="en-US"/>
        </w:rPr>
        <w:t>f</w:t>
      </w:r>
      <w:r w:rsidRPr="04AA22A9">
        <w:rPr>
          <w:rFonts w:ascii="Consolas" w:hAnsi="Consolas" w:eastAsia="Times New Roman" w:cs="Times New Roman"/>
          <w:color w:val="CE9178"/>
          <w:sz w:val="16"/>
          <w:szCs w:val="16"/>
          <w:lang w:eastAsia="en-US"/>
        </w:rPr>
        <w:t>"You</w:t>
      </w:r>
      <w:proofErr w:type="spellEnd"/>
      <w:r w:rsidRPr="04AA22A9">
        <w:rPr>
          <w:rFonts w:ascii="Consolas" w:hAnsi="Consolas" w:eastAsia="Times New Roman" w:cs="Times New Roman"/>
          <w:color w:val="CE9178"/>
          <w:sz w:val="16"/>
          <w:szCs w:val="16"/>
          <w:lang w:eastAsia="en-US"/>
        </w:rPr>
        <w:t xml:space="preserve"> are over budget by $</w:t>
      </w:r>
      <w:r w:rsidRPr="04AA22A9">
        <w:rPr>
          <w:rFonts w:ascii="Consolas" w:hAnsi="Consolas" w:eastAsia="Times New Roman" w:cs="Times New Roman"/>
          <w:color w:val="569CD6"/>
          <w:sz w:val="16"/>
          <w:szCs w:val="16"/>
          <w:lang w:eastAsia="en-US"/>
        </w:rPr>
        <w:t>{</w:t>
      </w:r>
      <w:proofErr w:type="spellStart"/>
      <w:r w:rsidRPr="04AA22A9">
        <w:rPr>
          <w:rFonts w:ascii="Consolas" w:hAnsi="Consolas" w:eastAsia="Times New Roman" w:cs="Times New Roman"/>
          <w:color w:val="9CDCFE"/>
          <w:sz w:val="16"/>
          <w:szCs w:val="16"/>
          <w:lang w:eastAsia="en-US"/>
        </w:rPr>
        <w:t>running_total</w:t>
      </w:r>
      <w:proofErr w:type="spellEnd"/>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D4D4D4"/>
          <w:sz w:val="16"/>
          <w:szCs w:val="16"/>
          <w:lang w:eastAsia="en-US"/>
        </w:rPr>
        <w:t>-</w:t>
      </w:r>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9CDCFE"/>
          <w:sz w:val="16"/>
          <w:szCs w:val="16"/>
          <w:lang w:eastAsia="en-US"/>
        </w:rPr>
        <w:t>budget</w:t>
      </w:r>
      <w:r w:rsidRPr="04AA22A9">
        <w:rPr>
          <w:rFonts w:ascii="Consolas" w:hAnsi="Consolas" w:eastAsia="Times New Roman" w:cs="Times New Roman"/>
          <w:color w:val="569CD6"/>
          <w:sz w:val="16"/>
          <w:szCs w:val="16"/>
          <w:lang w:eastAsia="en-US"/>
        </w:rPr>
        <w:t>: .2f}</w:t>
      </w:r>
      <w:r w:rsidRPr="04AA22A9">
        <w:rPr>
          <w:rFonts w:ascii="Consolas" w:hAnsi="Consolas" w:eastAsia="Times New Roman" w:cs="Times New Roman"/>
          <w:color w:val="CE9178"/>
          <w:sz w:val="16"/>
          <w:szCs w:val="16"/>
          <w:lang w:eastAsia="en-US"/>
        </w:rPr>
        <w:t>."</w:t>
      </w:r>
      <w:r w:rsidRPr="04AA22A9">
        <w:rPr>
          <w:rFonts w:ascii="Consolas" w:hAnsi="Consolas" w:eastAsia="Times New Roman" w:cs="Times New Roman"/>
          <w:color w:val="CCCCCC"/>
          <w:sz w:val="16"/>
          <w:szCs w:val="16"/>
          <w:lang w:eastAsia="en-US"/>
        </w:rPr>
        <w:t>)</w:t>
      </w:r>
    </w:p>
    <w:p w:rsidR="61D73E67" w:rsidP="04AA22A9" w:rsidRDefault="61D73E67" w14:paraId="1C5C3080" w14:textId="14BE78EB">
      <w:pPr>
        <w:shd w:val="clear" w:color="auto" w:fill="1F1F1F"/>
        <w:spacing w:after="0" w:line="160" w:lineRule="atLeast"/>
        <w:rPr>
          <w:rFonts w:ascii="Consolas" w:hAnsi="Consolas" w:eastAsia="Times New Roman" w:cs="Times New Roman"/>
          <w:color w:val="CCCCCC"/>
          <w:sz w:val="16"/>
          <w:szCs w:val="16"/>
          <w:lang w:eastAsia="en-US"/>
        </w:rPr>
      </w:pPr>
      <w:proofErr w:type="spellStart"/>
      <w:r w:rsidRPr="04AA22A9">
        <w:rPr>
          <w:rFonts w:ascii="Consolas" w:hAnsi="Consolas" w:eastAsia="Times New Roman" w:cs="Times New Roman"/>
          <w:color w:val="C586C0"/>
          <w:sz w:val="16"/>
          <w:szCs w:val="16"/>
          <w:lang w:eastAsia="en-US"/>
        </w:rPr>
        <w:t>elif</w:t>
      </w:r>
      <w:proofErr w:type="spellEnd"/>
      <w:r w:rsidRPr="04AA22A9">
        <w:rPr>
          <w:rFonts w:ascii="Consolas" w:hAnsi="Consolas" w:eastAsia="Times New Roman" w:cs="Times New Roman"/>
          <w:color w:val="CCCCCC"/>
          <w:sz w:val="16"/>
          <w:szCs w:val="16"/>
          <w:lang w:eastAsia="en-US"/>
        </w:rPr>
        <w:t xml:space="preserve"> </w:t>
      </w:r>
      <w:proofErr w:type="spellStart"/>
      <w:r w:rsidRPr="04AA22A9">
        <w:rPr>
          <w:rFonts w:ascii="Consolas" w:hAnsi="Consolas" w:eastAsia="Times New Roman" w:cs="Times New Roman"/>
          <w:color w:val="9CDCFE"/>
          <w:sz w:val="16"/>
          <w:szCs w:val="16"/>
          <w:lang w:eastAsia="en-US"/>
        </w:rPr>
        <w:t>running_total</w:t>
      </w:r>
      <w:proofErr w:type="spellEnd"/>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D4D4D4"/>
          <w:sz w:val="16"/>
          <w:szCs w:val="16"/>
          <w:lang w:eastAsia="en-US"/>
        </w:rPr>
        <w:t>&lt;</w:t>
      </w:r>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9CDCFE"/>
          <w:sz w:val="16"/>
          <w:szCs w:val="16"/>
          <w:lang w:eastAsia="en-US"/>
        </w:rPr>
        <w:t>budget</w:t>
      </w:r>
      <w:r w:rsidRPr="04AA22A9">
        <w:rPr>
          <w:rFonts w:ascii="Consolas" w:hAnsi="Consolas" w:eastAsia="Times New Roman" w:cs="Times New Roman"/>
          <w:color w:val="CCCCCC"/>
          <w:sz w:val="16"/>
          <w:szCs w:val="16"/>
          <w:lang w:eastAsia="en-US"/>
        </w:rPr>
        <w:t xml:space="preserve">: </w:t>
      </w:r>
    </w:p>
    <w:p w:rsidR="61D73E67" w:rsidP="04AA22A9" w:rsidRDefault="61D73E67" w14:paraId="4DAAD0EF" w14:textId="78D53891">
      <w:pPr>
        <w:shd w:val="clear" w:color="auto" w:fill="1F1F1F"/>
        <w:spacing w:after="0" w:line="160" w:lineRule="atLeast"/>
        <w:rPr>
          <w:rFonts w:ascii="Consolas" w:hAnsi="Consolas" w:eastAsia="Times New Roman" w:cs="Times New Roman"/>
          <w:color w:val="6A9955"/>
          <w:sz w:val="16"/>
          <w:szCs w:val="16"/>
          <w:lang w:eastAsia="en-US"/>
        </w:rPr>
      </w:pPr>
      <w:r w:rsidRPr="04AA22A9">
        <w:rPr>
          <w:rFonts w:ascii="Consolas" w:hAnsi="Consolas" w:eastAsia="Times New Roman" w:cs="Times New Roman"/>
          <w:color w:val="CCCCCC"/>
          <w:sz w:val="16"/>
          <w:szCs w:val="16"/>
          <w:lang w:eastAsia="en-US"/>
        </w:rPr>
        <w:t xml:space="preserve">    </w:t>
      </w:r>
      <w:proofErr w:type="gramStart"/>
      <w:r w:rsidRPr="04AA22A9">
        <w:rPr>
          <w:rFonts w:ascii="Consolas" w:hAnsi="Consolas" w:eastAsia="Times New Roman" w:cs="Times New Roman"/>
          <w:color w:val="DCDCAA"/>
          <w:sz w:val="16"/>
          <w:szCs w:val="16"/>
          <w:lang w:eastAsia="en-US"/>
        </w:rPr>
        <w:t>print</w:t>
      </w:r>
      <w:r w:rsidRPr="04AA22A9">
        <w:rPr>
          <w:rFonts w:ascii="Consolas" w:hAnsi="Consolas" w:eastAsia="Times New Roman" w:cs="Times New Roman"/>
          <w:color w:val="CCCCCC"/>
          <w:sz w:val="16"/>
          <w:szCs w:val="16"/>
          <w:lang w:eastAsia="en-US"/>
        </w:rPr>
        <w:t>(</w:t>
      </w:r>
      <w:proofErr w:type="spellStart"/>
      <w:proofErr w:type="gramEnd"/>
      <w:r w:rsidRPr="04AA22A9">
        <w:rPr>
          <w:rFonts w:ascii="Consolas" w:hAnsi="Consolas" w:eastAsia="Times New Roman" w:cs="Times New Roman"/>
          <w:color w:val="569CD6"/>
          <w:sz w:val="16"/>
          <w:szCs w:val="16"/>
          <w:lang w:eastAsia="en-US"/>
        </w:rPr>
        <w:t>f</w:t>
      </w:r>
      <w:r w:rsidRPr="04AA22A9">
        <w:rPr>
          <w:rFonts w:ascii="Consolas" w:hAnsi="Consolas" w:eastAsia="Times New Roman" w:cs="Times New Roman"/>
          <w:color w:val="CE9178"/>
          <w:sz w:val="16"/>
          <w:szCs w:val="16"/>
          <w:lang w:eastAsia="en-US"/>
        </w:rPr>
        <w:t>"You</w:t>
      </w:r>
      <w:proofErr w:type="spellEnd"/>
      <w:r w:rsidRPr="04AA22A9">
        <w:rPr>
          <w:rFonts w:ascii="Consolas" w:hAnsi="Consolas" w:eastAsia="Times New Roman" w:cs="Times New Roman"/>
          <w:color w:val="CE9178"/>
          <w:sz w:val="16"/>
          <w:szCs w:val="16"/>
          <w:lang w:eastAsia="en-US"/>
        </w:rPr>
        <w:t xml:space="preserve"> are under budget by $</w:t>
      </w:r>
      <w:r w:rsidRPr="04AA22A9">
        <w:rPr>
          <w:rFonts w:ascii="Consolas" w:hAnsi="Consolas" w:eastAsia="Times New Roman" w:cs="Times New Roman"/>
          <w:color w:val="569CD6"/>
          <w:sz w:val="16"/>
          <w:szCs w:val="16"/>
          <w:lang w:eastAsia="en-US"/>
        </w:rPr>
        <w:t>{</w:t>
      </w:r>
      <w:proofErr w:type="spellStart"/>
      <w:r w:rsidRPr="04AA22A9">
        <w:rPr>
          <w:rFonts w:ascii="Consolas" w:hAnsi="Consolas" w:eastAsia="Times New Roman" w:cs="Times New Roman"/>
          <w:color w:val="9CDCFE"/>
          <w:sz w:val="16"/>
          <w:szCs w:val="16"/>
          <w:lang w:eastAsia="en-US"/>
        </w:rPr>
        <w:t>running_total</w:t>
      </w:r>
      <w:proofErr w:type="spellEnd"/>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D4D4D4"/>
          <w:sz w:val="16"/>
          <w:szCs w:val="16"/>
          <w:lang w:eastAsia="en-US"/>
        </w:rPr>
        <w:t>-</w:t>
      </w:r>
      <w:r w:rsidRPr="04AA22A9">
        <w:rPr>
          <w:rFonts w:ascii="Consolas" w:hAnsi="Consolas" w:eastAsia="Times New Roman" w:cs="Times New Roman"/>
          <w:color w:val="CCCCCC"/>
          <w:sz w:val="16"/>
          <w:szCs w:val="16"/>
          <w:lang w:eastAsia="en-US"/>
        </w:rPr>
        <w:t xml:space="preserve"> </w:t>
      </w:r>
      <w:r w:rsidRPr="04AA22A9">
        <w:rPr>
          <w:rFonts w:ascii="Consolas" w:hAnsi="Consolas" w:eastAsia="Times New Roman" w:cs="Times New Roman"/>
          <w:color w:val="9CDCFE"/>
          <w:sz w:val="16"/>
          <w:szCs w:val="16"/>
          <w:lang w:eastAsia="en-US"/>
        </w:rPr>
        <w:t>budget</w:t>
      </w:r>
      <w:r w:rsidRPr="04AA22A9">
        <w:rPr>
          <w:rFonts w:ascii="Consolas" w:hAnsi="Consolas" w:eastAsia="Times New Roman" w:cs="Times New Roman"/>
          <w:color w:val="569CD6"/>
          <w:sz w:val="16"/>
          <w:szCs w:val="16"/>
          <w:lang w:eastAsia="en-US"/>
        </w:rPr>
        <w:t>: .2f}</w:t>
      </w:r>
      <w:r w:rsidRPr="04AA22A9">
        <w:rPr>
          <w:rFonts w:ascii="Consolas" w:hAnsi="Consolas" w:eastAsia="Times New Roman" w:cs="Times New Roman"/>
          <w:color w:val="CE9178"/>
          <w:sz w:val="16"/>
          <w:szCs w:val="16"/>
          <w:lang w:eastAsia="en-US"/>
        </w:rPr>
        <w:t>."</w:t>
      </w:r>
      <w:r w:rsidRPr="04AA22A9">
        <w:rPr>
          <w:rFonts w:ascii="Consolas" w:hAnsi="Consolas" w:eastAsia="Times New Roman" w:cs="Times New Roman"/>
          <w:color w:val="CCCCCC"/>
          <w:sz w:val="16"/>
          <w:szCs w:val="16"/>
          <w:lang w:eastAsia="en-US"/>
        </w:rPr>
        <w:t xml:space="preserve">) </w:t>
      </w:r>
    </w:p>
    <w:p w:rsidR="04AA22A9" w:rsidP="04AA22A9" w:rsidRDefault="04AA22A9" w14:paraId="2DF4783A" w14:textId="44A52614">
      <w:pPr>
        <w:shd w:val="clear" w:color="auto" w:fill="1F1F1F"/>
        <w:spacing w:after="0" w:line="160" w:lineRule="atLeast"/>
        <w:rPr>
          <w:rFonts w:ascii="Consolas" w:hAnsi="Consolas" w:eastAsia="Times New Roman" w:cs="Times New Roman"/>
          <w:color w:val="6A9955"/>
          <w:sz w:val="16"/>
          <w:szCs w:val="16"/>
          <w:lang w:eastAsia="en-US"/>
        </w:rPr>
      </w:pPr>
    </w:p>
    <w:p w:rsidR="61D73E67" w:rsidP="04AA22A9" w:rsidRDefault="61D73E67" w14:paraId="041F98D2" w14:textId="22276499">
      <w:pPr>
        <w:shd w:val="clear" w:color="auto" w:fill="1F1F1F"/>
        <w:spacing w:after="0" w:line="160" w:lineRule="atLeast"/>
        <w:rPr>
          <w:rFonts w:ascii="Consolas" w:hAnsi="Consolas" w:eastAsia="Times New Roman" w:cs="Times New Roman"/>
          <w:color w:val="6A9955"/>
          <w:sz w:val="16"/>
          <w:szCs w:val="16"/>
          <w:lang w:eastAsia="en-US"/>
        </w:rPr>
      </w:pPr>
      <w:r w:rsidRPr="04AA22A9">
        <w:rPr>
          <w:rFonts w:ascii="Consolas" w:hAnsi="Consolas" w:eastAsia="Times New Roman" w:cs="Times New Roman"/>
          <w:color w:val="6A9955"/>
          <w:sz w:val="16"/>
          <w:szCs w:val="16"/>
          <w:lang w:eastAsia="en-US"/>
        </w:rPr>
        <w:t xml:space="preserve"># 9/21/24 RL: change: ${budget - </w:t>
      </w:r>
      <w:proofErr w:type="spellStart"/>
      <w:r w:rsidRPr="04AA22A9">
        <w:rPr>
          <w:rFonts w:ascii="Consolas" w:hAnsi="Consolas" w:eastAsia="Times New Roman" w:cs="Times New Roman"/>
          <w:color w:val="6A9955"/>
          <w:sz w:val="16"/>
          <w:szCs w:val="16"/>
          <w:lang w:eastAsia="en-US"/>
        </w:rPr>
        <w:t>running_total</w:t>
      </w:r>
      <w:proofErr w:type="spellEnd"/>
      <w:r w:rsidRPr="04AA22A9">
        <w:rPr>
          <w:rFonts w:ascii="Consolas" w:hAnsi="Consolas" w:eastAsia="Times New Roman" w:cs="Times New Roman"/>
          <w:color w:val="6A9955"/>
          <w:sz w:val="16"/>
          <w:szCs w:val="16"/>
          <w:lang w:eastAsia="en-US"/>
        </w:rPr>
        <w:t>: .2f}.") to ${</w:t>
      </w:r>
      <w:proofErr w:type="spellStart"/>
      <w:r w:rsidRPr="04AA22A9">
        <w:rPr>
          <w:rFonts w:ascii="Consolas" w:hAnsi="Consolas" w:eastAsia="Times New Roman" w:cs="Times New Roman"/>
          <w:color w:val="6A9955"/>
          <w:sz w:val="16"/>
          <w:szCs w:val="16"/>
          <w:lang w:eastAsia="en-US"/>
        </w:rPr>
        <w:t>running_total</w:t>
      </w:r>
      <w:proofErr w:type="spellEnd"/>
      <w:r w:rsidRPr="04AA22A9">
        <w:rPr>
          <w:rFonts w:ascii="Consolas" w:hAnsi="Consolas" w:eastAsia="Times New Roman" w:cs="Times New Roman"/>
          <w:color w:val="6A9955"/>
          <w:sz w:val="16"/>
          <w:szCs w:val="16"/>
          <w:lang w:eastAsia="en-US"/>
        </w:rPr>
        <w:t xml:space="preserve"> - budget: .2f}.")</w:t>
      </w:r>
    </w:p>
    <w:p w:rsidR="04AA22A9" w:rsidP="04AA22A9" w:rsidRDefault="04AA22A9" w14:paraId="157DDE80" w14:textId="51AC5493"/>
    <w:p w:rsidR="730ACAC9" w:rsidP="04AA22A9" w:rsidRDefault="730ACAC9" w14:paraId="75CA02DD" w14:textId="3C119B1E">
      <w:r>
        <w:t>RL: I also updated</w:t>
      </w:r>
      <w:r w:rsidR="69CAD7C1">
        <w:t xml:space="preserve"> Heading Content, Body Content, and Footer Content (9/21/24) under </w:t>
      </w:r>
      <w:r w:rsidR="29816D48">
        <w:t xml:space="preserve">the section “Commenting on a Multi-User Program.” Adding that </w:t>
      </w:r>
      <w:r w:rsidR="161FBE7E">
        <w:t>“</w:t>
      </w:r>
      <w:r w:rsidR="5D1B844D">
        <w:t>P</w:t>
      </w:r>
      <w:r w:rsidR="29816D48">
        <w:t>rogram changes should be identified via comments including the date of change, initials of the editor, a description of the change that was made, and finally the title, and the class identifier</w:t>
      </w:r>
      <w:r w:rsidR="620D4288">
        <w:t>”</w:t>
      </w:r>
      <w:r w:rsidR="29816D48">
        <w:t xml:space="preserve"> and </w:t>
      </w:r>
      <w:r w:rsidR="15472B49">
        <w:t>“</w:t>
      </w:r>
      <w:r w:rsidR="5836DEDC">
        <w:t>Any statements/Functions should be parallel and consistent in structure/format.</w:t>
      </w:r>
      <w:r w:rsidR="013E2633">
        <w:t>”</w:t>
      </w:r>
      <w:r w:rsidR="5836DEDC">
        <w:t xml:space="preserve"> I will be making sure </w:t>
      </w:r>
      <w:r w:rsidR="60EBE811">
        <w:t>statements</w:t>
      </w:r>
      <w:r w:rsidR="5836DEDC">
        <w:t xml:space="preserve">/functions are </w:t>
      </w:r>
      <w:r w:rsidR="3C279868">
        <w:t>parallel to</w:t>
      </w:r>
      <w:r w:rsidR="568D496D">
        <w:t xml:space="preserve"> </w:t>
      </w:r>
      <w:r w:rsidR="3C279868">
        <w:t>one another on top of testing</w:t>
      </w:r>
      <w:r w:rsidR="01B33CAF">
        <w:t xml:space="preserve">.  GB, please let me know if my changes were satisfactory. </w:t>
      </w:r>
      <w:r w:rsidRPr="04AA22A9" w:rsidR="11F09B0B">
        <w:rPr>
          <w:rFonts w:ascii="Segoe UI Emoji" w:hAnsi="Segoe UI Emoji" w:eastAsia="Segoe UI Emoji" w:cs="Segoe UI Emoji"/>
        </w:rPr>
        <w:t>😊</w:t>
      </w:r>
    </w:p>
    <w:p w:rsidR="00F47872" w:rsidP="04AA22A9" w:rsidRDefault="11F09B0B" w14:paraId="4F7A0027" w14:textId="36AF959C">
      <w:r>
        <w:t>RL: I approve of GB being our team lead as he demonstrated to me his experience via our phone conversation.</w:t>
      </w:r>
    </w:p>
    <w:p w:rsidR="006D239B" w:rsidP="04AA22A9" w:rsidRDefault="0062674B" w14:paraId="7DEF258C" w14:textId="6F7D29DD">
      <w:r>
        <w:t xml:space="preserve">Gb: Rylee, </w:t>
      </w:r>
      <w:r w:rsidR="009B77A2">
        <w:t>a couple things</w:t>
      </w:r>
      <w:r>
        <w:t xml:space="preserve"> to remember. </w:t>
      </w:r>
      <w:r w:rsidR="00142558">
        <w:t>Consistency</w:t>
      </w:r>
      <w:r w:rsidR="67D762F9">
        <w:t xml:space="preserve"> </w:t>
      </w:r>
      <w:r w:rsidR="00637F8E">
        <w:t>(1),</w:t>
      </w:r>
      <w:r w:rsidR="00142558">
        <w:t xml:space="preserve"> information</w:t>
      </w:r>
      <w:r w:rsidR="001039E6">
        <w:t xml:space="preserve"> (2)</w:t>
      </w:r>
      <w:r w:rsidR="00142558">
        <w:t>,</w:t>
      </w:r>
      <w:r w:rsidR="006D239B">
        <w:t xml:space="preserve"> and modifications</w:t>
      </w:r>
      <w:r w:rsidR="001039E6">
        <w:t xml:space="preserve"> (3)</w:t>
      </w:r>
      <w:r w:rsidR="006D239B">
        <w:t xml:space="preserve">. </w:t>
      </w:r>
      <w:r w:rsidR="00637F8E">
        <w:t>1.</w:t>
      </w:r>
      <w:r w:rsidR="006D239B">
        <w:t xml:space="preserve"> </w:t>
      </w:r>
      <w:r w:rsidR="00881563">
        <w:t xml:space="preserve">Why is the comment after the change you made? </w:t>
      </w:r>
      <w:r w:rsidR="00C117AA">
        <w:t xml:space="preserve">You normally want to comment before the executable. </w:t>
      </w:r>
      <w:r w:rsidR="001039E6">
        <w:t>1.</w:t>
      </w:r>
      <w:r w:rsidR="003C2E4C">
        <w:t xml:space="preserve"> Keeping the comments in the structure of the </w:t>
      </w:r>
      <w:r w:rsidR="00D7435F">
        <w:t xml:space="preserve">statements they are in… </w:t>
      </w:r>
      <w:r w:rsidR="00B13EE3">
        <w:t>you commented on an</w:t>
      </w:r>
      <w:r w:rsidR="00D7435F">
        <w:t xml:space="preserve"> indented </w:t>
      </w:r>
      <w:r w:rsidR="009B77A2">
        <w:t>line, the comment would be in</w:t>
      </w:r>
      <w:r w:rsidR="748C15EA">
        <w:t>d</w:t>
      </w:r>
      <w:r w:rsidR="009B77A2">
        <w:t>ented as well</w:t>
      </w:r>
      <w:r w:rsidR="005423D7">
        <w:t xml:space="preserve"> to maintain structure. </w:t>
      </w:r>
      <w:r w:rsidR="00683B78">
        <w:t xml:space="preserve">2. Where is your </w:t>
      </w:r>
      <w:r w:rsidR="009C170D">
        <w:t xml:space="preserve">programming </w:t>
      </w:r>
      <w:r w:rsidR="00683B78">
        <w:t>information in the header</w:t>
      </w:r>
      <w:r w:rsidR="009C170D">
        <w:t xml:space="preserve">? 3. Modifications to the document don’t have to be dated but you should keep an eye on the </w:t>
      </w:r>
      <w:r w:rsidR="00342CEB">
        <w:t>numbering of the items in a list.</w:t>
      </w:r>
      <w:r w:rsidR="004D6E60">
        <w:t xml:space="preserve"> All three sections have wrong numbering. </w:t>
      </w:r>
      <w:r w:rsidR="00D56505">
        <w:t>You should be able to right-click and restart numbering</w:t>
      </w:r>
    </w:p>
    <w:p w:rsidR="004D6E60" w:rsidP="04AA22A9" w:rsidRDefault="004D6E60" w14:paraId="10DE0FFB" w14:textId="77777777"/>
    <w:p w:rsidR="004D6E60" w:rsidP="04AA22A9" w:rsidRDefault="4CBB368B" w14:paraId="3CFDDADE" w14:textId="43CB3C1B">
      <w:r>
        <w:t xml:space="preserve">CC: </w:t>
      </w:r>
      <w:r w:rsidR="24040252">
        <w:t>Rylee,</w:t>
      </w:r>
      <w:r>
        <w:t xml:space="preserve"> I see that you joined, I will try to contact you here soon, I will try to add some more content on the </w:t>
      </w:r>
      <w:r w:rsidR="54E50790">
        <w:t xml:space="preserve">document for it to get ready for tomorrow. Also, since I never clarified </w:t>
      </w:r>
      <w:r w:rsidR="0F52072E">
        <w:t>who the team lead should be in text format, I more than approve of Grant of being in the position</w:t>
      </w:r>
      <w:r w:rsidR="642E7694">
        <w:t xml:space="preserve"> of a team lead. </w:t>
      </w:r>
    </w:p>
    <w:p w:rsidR="3756F9CD" w:rsidRDefault="3756F9CD" w14:paraId="5C6EAFE3" w14:textId="1924DFF8"/>
    <w:p w:rsidR="5A9425D7" w:rsidP="3E0FEDA4" w:rsidRDefault="5A9425D7" w14:paraId="047AC30A" w14:textId="7CC277C8">
      <w:r>
        <w:t xml:space="preserve"> CC: I have a small list of topics I will add, this includes the Naming Conventions for Functions, Naming Conventions for Constants, and Programming Indentation. I think once we get this done, we should add some indentation to the document itself to make it easier to read.</w:t>
      </w:r>
    </w:p>
    <w:p w:rsidR="4CA82F01" w:rsidP="3E0FEDA4" w:rsidRDefault="4CA82F01" w14:paraId="07038736" w14:textId="1204D2DE">
      <w:r>
        <w:t>RL: G</w:t>
      </w:r>
      <w:r w:rsidR="220DAC0D">
        <w:t>rant</w:t>
      </w:r>
      <w:r>
        <w:t xml:space="preserve">, thank you for letting me know, I will make these changes. As for the code in section </w:t>
      </w:r>
      <w:r w:rsidR="13791EAB">
        <w:t>“</w:t>
      </w:r>
      <w:r>
        <w:t>Commenting on a new program by a single user.</w:t>
      </w:r>
      <w:r w:rsidR="2AC47CCC">
        <w:t xml:space="preserve">” does this code have a break statement that will trigger the end of the program. I see you have </w:t>
      </w:r>
      <w:r w:rsidRPr="3E0FEDA4" w:rsidR="606F89F0">
        <w:rPr>
          <w:i/>
          <w:iCs/>
        </w:rPr>
        <w:t>“</w:t>
      </w:r>
      <w:proofErr w:type="spellStart"/>
      <w:r w:rsidRPr="3E0FEDA4" w:rsidR="606F89F0">
        <w:rPr>
          <w:i/>
          <w:iCs/>
        </w:rPr>
        <w:t>keep_going</w:t>
      </w:r>
      <w:proofErr w:type="spellEnd"/>
      <w:r w:rsidRPr="3E0FEDA4" w:rsidR="606F89F0">
        <w:rPr>
          <w:i/>
          <w:iCs/>
        </w:rPr>
        <w:t xml:space="preserve"> = </w:t>
      </w:r>
      <w:proofErr w:type="gramStart"/>
      <w:r w:rsidRPr="3E0FEDA4" w:rsidR="606F89F0">
        <w:rPr>
          <w:i/>
          <w:iCs/>
        </w:rPr>
        <w:t>input(</w:t>
      </w:r>
      <w:proofErr w:type="gramEnd"/>
      <w:r w:rsidRPr="3E0FEDA4" w:rsidR="606F89F0">
        <w:rPr>
          <w:i/>
          <w:iCs/>
        </w:rPr>
        <w:t>"Do you want to continue? (y/n): "</w:t>
      </w:r>
      <w:proofErr w:type="gramStart"/>
      <w:r w:rsidRPr="3E0FEDA4" w:rsidR="606F89F0">
        <w:rPr>
          <w:i/>
          <w:iCs/>
        </w:rPr>
        <w:t>).lower</w:t>
      </w:r>
      <w:proofErr w:type="gramEnd"/>
      <w:r w:rsidRPr="3E0FEDA4" w:rsidR="606F89F0">
        <w:rPr>
          <w:i/>
          <w:iCs/>
        </w:rPr>
        <w:t xml:space="preserve">() == "y" </w:t>
      </w:r>
      <w:r w:rsidRPr="3E0FEDA4" w:rsidR="606F89F0">
        <w:t>will this statement trigger given that the</w:t>
      </w:r>
      <w:r w:rsidRPr="3E0FEDA4" w:rsidR="63EAEBDC">
        <w:t xml:space="preserve"> loop control variable is</w:t>
      </w:r>
      <w:r w:rsidRPr="3E0FEDA4" w:rsidR="63EAEBDC">
        <w:rPr>
          <w:i/>
          <w:iCs/>
        </w:rPr>
        <w:t xml:space="preserve">  </w:t>
      </w:r>
      <w:proofErr w:type="spellStart"/>
      <w:r w:rsidRPr="3E0FEDA4" w:rsidR="63EAEBDC">
        <w:rPr>
          <w:i/>
          <w:iCs/>
        </w:rPr>
        <w:t>keep_going</w:t>
      </w:r>
      <w:proofErr w:type="spellEnd"/>
      <w:r w:rsidRPr="3E0FEDA4" w:rsidR="63EAEBDC">
        <w:rPr>
          <w:i/>
          <w:iCs/>
        </w:rPr>
        <w:t xml:space="preserve"> = True. </w:t>
      </w:r>
      <w:r w:rsidRPr="3E0FEDA4" w:rsidR="63EAEBDC">
        <w:t xml:space="preserve">In COSC 1010 to get this </w:t>
      </w:r>
      <w:r w:rsidRPr="3E0FEDA4" w:rsidR="15A78B0D">
        <w:t>function to trigger I had to add a break statement as well as</w:t>
      </w:r>
      <w:r w:rsidRPr="3E0FEDA4" w:rsidR="15A78B0D">
        <w:rPr>
          <w:i/>
          <w:iCs/>
        </w:rPr>
        <w:t xml:space="preserve"> </w:t>
      </w:r>
      <w:proofErr w:type="spellStart"/>
      <w:r w:rsidRPr="3E0FEDA4" w:rsidR="15A78B0D">
        <w:rPr>
          <w:i/>
          <w:iCs/>
        </w:rPr>
        <w:t>keep_going</w:t>
      </w:r>
      <w:proofErr w:type="spellEnd"/>
      <w:r w:rsidRPr="3E0FEDA4" w:rsidR="15A78B0D">
        <w:rPr>
          <w:i/>
          <w:iCs/>
        </w:rPr>
        <w:t xml:space="preserve"> </w:t>
      </w:r>
      <w:r w:rsidRPr="3E0FEDA4" w:rsidR="15A78B0D">
        <w:t>did not equal true. I attempted to run t</w:t>
      </w:r>
      <w:r w:rsidRPr="3E0FEDA4" w:rsidR="11413244">
        <w:t xml:space="preserve">he program and the user input to trigger the end of the loop did not process. </w:t>
      </w:r>
      <w:r w:rsidRPr="3E0FEDA4" w:rsidR="60692782">
        <w:t>Of course,</w:t>
      </w:r>
      <w:r w:rsidRPr="3E0FEDA4" w:rsidR="11413244">
        <w:t xml:space="preserve"> the monthly budget progr</w:t>
      </w:r>
      <w:r w:rsidRPr="3E0FEDA4" w:rsidR="55D2AE5D">
        <w:t>am I did for COSC 1010 is no longer in my files.</w:t>
      </w:r>
    </w:p>
    <w:p w:rsidR="66DC3F76" w:rsidP="3E0FEDA4" w:rsidRDefault="25AD38CA" w14:paraId="2D5A4D15" w14:textId="0F2B26AD">
      <w:r>
        <w:t>RL: G</w:t>
      </w:r>
      <w:r w:rsidR="4F838BBF">
        <w:t>rant</w:t>
      </w:r>
      <w:r>
        <w:t>, never mind the code does in fact run correctly in visual studio. I was simply not using the correct extension. As you have more experience than me in code</w:t>
      </w:r>
      <w:r w:rsidR="1C783499">
        <w:t xml:space="preserve">, outside of this project of course, would you mind explaining why you did not have to use a break statement? Thank you! </w:t>
      </w:r>
      <w:r w:rsidRPr="0212B085" w:rsidR="54894A6C">
        <w:rPr>
          <w:rFonts w:ascii="Segoe UI Emoji" w:hAnsi="Segoe UI Emoji" w:eastAsia="Segoe UI Emoji" w:cs="Segoe UI Emoji"/>
        </w:rPr>
        <w:t>😊</w:t>
      </w:r>
      <w:r w:rsidR="54894A6C">
        <w:t xml:space="preserve"> also, there were periods in the code when I copy and pasted it. I am sure </w:t>
      </w:r>
      <w:r w:rsidR="67D6FA7B">
        <w:t>that this</w:t>
      </w:r>
      <w:r w:rsidR="54894A6C">
        <w:t xml:space="preserve"> was simply for readability purposes, but it did issue an error </w:t>
      </w:r>
      <w:r w:rsidR="2552C663">
        <w:t>in the terminal when it ran.</w:t>
      </w:r>
    </w:p>
    <w:p w:rsidR="6C53148D" w:rsidP="0212B085" w:rsidRDefault="6C53148D" w14:paraId="74A98D2F" w14:textId="637660E7">
      <w:pPr>
        <w:ind w:left="540"/>
      </w:pPr>
      <w:proofErr w:type="spellStart"/>
      <w:proofErr w:type="gramStart"/>
      <w:r>
        <w:t>Gb:It</w:t>
      </w:r>
      <w:proofErr w:type="spellEnd"/>
      <w:proofErr w:type="gramEnd"/>
      <w:r>
        <w:t xml:space="preserve"> triggers because if you enter anything but a ‘Y’ or ‘y’ the value becomes false and </w:t>
      </w:r>
      <w:r w:rsidR="16447892">
        <w:t xml:space="preserve">the while loop then </w:t>
      </w:r>
      <w:proofErr w:type="spellStart"/>
      <w:r w:rsidR="16447892">
        <w:t>doesnt</w:t>
      </w:r>
      <w:proofErr w:type="spellEnd"/>
      <w:r w:rsidR="16447892">
        <w:t xml:space="preserve"> run anymore. The next statement after this input is the test for the while loop.</w:t>
      </w:r>
    </w:p>
    <w:p w:rsidR="233F4669" w:rsidP="3E0FEDA4" w:rsidRDefault="2552C663" w14:paraId="6D389B61" w14:textId="1446BA6C">
      <w:r>
        <w:t>RL: G</w:t>
      </w:r>
      <w:r w:rsidR="0661C23B">
        <w:t>rant</w:t>
      </w:r>
      <w:r w:rsidR="21749B28">
        <w:t>, I changed the comment I made in the program to be structured similarly.</w:t>
      </w:r>
      <w:r w:rsidR="0D747FB3">
        <w:t xml:space="preserve"> As for my programming information in the header, could you please give me an example?  Do you mean</w:t>
      </w:r>
      <w:r w:rsidR="53D7A104">
        <w:t xml:space="preserve"> placing my information by yours? for example:</w:t>
      </w:r>
    </w:p>
    <w:p w:rsidR="660BB223" w:rsidP="3E0FEDA4" w:rsidRDefault="660BB223" w14:paraId="26A741E2" w14:textId="2C22760C">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Grant Bossa</w:t>
      </w:r>
    </w:p>
    <w:p w:rsidR="660BB223" w:rsidP="3E0FEDA4" w:rsidRDefault="660BB223" w14:paraId="0B883804" w14:textId="77777777">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 Sept 18, 2024</w:t>
      </w:r>
    </w:p>
    <w:p w:rsidR="660BB223" w:rsidP="3E0FEDA4" w:rsidRDefault="660BB223" w14:paraId="4CF11774" w14:textId="77777777">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 Budget Analysis Programming Project</w:t>
      </w:r>
    </w:p>
    <w:p w:rsidR="660BB223" w:rsidP="3E0FEDA4" w:rsidRDefault="660BB223" w14:paraId="6268611A" w14:textId="77777777">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 COSC 1010 NT</w:t>
      </w:r>
    </w:p>
    <w:p w:rsidR="3E0FEDA4" w:rsidP="3E0FEDA4" w:rsidRDefault="3E0FEDA4" w14:paraId="0AE4EB11" w14:textId="40E2C75B">
      <w:pPr>
        <w:shd w:val="clear" w:color="auto" w:fill="1F1F1F"/>
        <w:spacing w:after="0" w:line="200" w:lineRule="atLeast"/>
        <w:rPr>
          <w:rFonts w:ascii="Consolas" w:hAnsi="Consolas" w:eastAsia="Times New Roman" w:cs="Times New Roman"/>
          <w:color w:val="6A9955"/>
          <w:sz w:val="16"/>
          <w:szCs w:val="16"/>
          <w:lang w:eastAsia="en-US"/>
        </w:rPr>
      </w:pPr>
    </w:p>
    <w:p w:rsidR="660BB223" w:rsidP="3E0FEDA4" w:rsidRDefault="660BB223" w14:paraId="675DA70F" w14:textId="0973F632">
      <w:pPr>
        <w:shd w:val="clear" w:color="auto" w:fill="1F1F1F"/>
        <w:spacing w:after="0" w:line="200" w:lineRule="atLeast"/>
        <w:rPr>
          <w:rFonts w:ascii="Consolas" w:hAnsi="Consolas" w:eastAsia="Times New Roman" w:cs="Times New Roman"/>
          <w:color w:val="6A9955"/>
          <w:sz w:val="16"/>
          <w:szCs w:val="16"/>
          <w:lang w:eastAsia="en-US"/>
        </w:rPr>
      </w:pPr>
      <w:r w:rsidRPr="3E0FEDA4">
        <w:rPr>
          <w:rFonts w:ascii="Consolas" w:hAnsi="Consolas" w:eastAsia="Times New Roman" w:cs="Times New Roman"/>
          <w:color w:val="6A9955"/>
          <w:sz w:val="16"/>
          <w:szCs w:val="16"/>
          <w:lang w:eastAsia="en-US"/>
        </w:rPr>
        <w:t>Rylee Leavitt</w:t>
      </w:r>
    </w:p>
    <w:p w:rsidR="660BB223" w:rsidP="3E0FEDA4" w:rsidRDefault="660BB223" w14:paraId="0ABF65BF" w14:textId="36E6599C">
      <w:pPr>
        <w:shd w:val="clear" w:color="auto" w:fill="1F1F1F"/>
        <w:spacing w:after="0" w:line="200" w:lineRule="atLeast"/>
        <w:rPr>
          <w:rFonts w:ascii="Consolas" w:hAnsi="Consolas" w:eastAsia="Times New Roman" w:cs="Times New Roman"/>
          <w:color w:val="6A9955"/>
          <w:sz w:val="16"/>
          <w:szCs w:val="16"/>
          <w:lang w:eastAsia="en-US"/>
        </w:rPr>
      </w:pPr>
      <w:r w:rsidRPr="3E0FEDA4">
        <w:rPr>
          <w:rFonts w:ascii="Consolas" w:hAnsi="Consolas" w:eastAsia="Times New Roman" w:cs="Times New Roman"/>
          <w:color w:val="6A9955"/>
          <w:sz w:val="16"/>
          <w:szCs w:val="16"/>
          <w:lang w:eastAsia="en-US"/>
        </w:rPr>
        <w:t># Sept 22, 2024</w:t>
      </w:r>
    </w:p>
    <w:p w:rsidR="660BB223" w:rsidP="3E0FEDA4" w:rsidRDefault="660BB223" w14:paraId="174A1F1B" w14:textId="77777777">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 Budget Analysis Programming Project</w:t>
      </w:r>
    </w:p>
    <w:p w:rsidR="660BB223" w:rsidP="3E0FEDA4" w:rsidRDefault="660BB223" w14:paraId="00895374" w14:textId="77777777">
      <w:pPr>
        <w:shd w:val="clear" w:color="auto" w:fill="1F1F1F"/>
        <w:spacing w:after="0" w:line="200" w:lineRule="atLeast"/>
        <w:rPr>
          <w:rFonts w:ascii="Consolas" w:hAnsi="Consolas" w:eastAsia="Times New Roman" w:cs="Times New Roman"/>
          <w:color w:val="CCCCCC"/>
          <w:sz w:val="16"/>
          <w:szCs w:val="16"/>
          <w:lang w:eastAsia="en-US"/>
        </w:rPr>
      </w:pPr>
      <w:r w:rsidRPr="3E0FEDA4">
        <w:rPr>
          <w:rFonts w:ascii="Consolas" w:hAnsi="Consolas" w:eastAsia="Times New Roman" w:cs="Times New Roman"/>
          <w:color w:val="6A9955"/>
          <w:sz w:val="16"/>
          <w:szCs w:val="16"/>
          <w:lang w:eastAsia="en-US"/>
        </w:rPr>
        <w:t># COSC 1010 NT</w:t>
      </w:r>
    </w:p>
    <w:p w:rsidR="3E0FEDA4" w:rsidP="3E0FEDA4" w:rsidRDefault="3E0FEDA4" w14:paraId="74E6F4FD" w14:textId="75C65F39">
      <w:pPr>
        <w:shd w:val="clear" w:color="auto" w:fill="1F1F1F"/>
        <w:spacing w:after="0" w:line="200" w:lineRule="atLeast"/>
        <w:rPr>
          <w:rFonts w:ascii="Consolas" w:hAnsi="Consolas" w:eastAsia="Times New Roman" w:cs="Times New Roman"/>
          <w:color w:val="6A9955"/>
          <w:sz w:val="16"/>
          <w:szCs w:val="16"/>
          <w:lang w:eastAsia="en-US"/>
        </w:rPr>
      </w:pPr>
    </w:p>
    <w:p w:rsidR="660BB223" w:rsidP="3E0FEDA4" w:rsidRDefault="660BB223" w14:paraId="30996957" w14:textId="5F95DE42">
      <w:r w:rsidRPr="3E0FEDA4">
        <w:t>I apologize for my confusion.</w:t>
      </w:r>
      <w:r w:rsidRPr="3E0FEDA4" w:rsidR="1A8B899A">
        <w:t xml:space="preserve"> I also fixed the numbering in the Heading, Body</w:t>
      </w:r>
      <w:r w:rsidRPr="3E0FEDA4" w:rsidR="68C5844F">
        <w:t xml:space="preserve">, </w:t>
      </w:r>
      <w:r w:rsidRPr="3E0FEDA4" w:rsidR="1A8B899A">
        <w:t>and Fo</w:t>
      </w:r>
      <w:r w:rsidRPr="3E0FEDA4" w:rsidR="5413BB40">
        <w:t>o</w:t>
      </w:r>
      <w:r w:rsidRPr="3E0FEDA4" w:rsidR="1A8B899A">
        <w:t xml:space="preserve">ter </w:t>
      </w:r>
      <w:r w:rsidRPr="3E0FEDA4" w:rsidR="2BCCB9B9">
        <w:t>content (</w:t>
      </w:r>
      <w:r w:rsidRPr="3E0FEDA4" w:rsidR="1A8B899A">
        <w:t>9/21/24)</w:t>
      </w:r>
      <w:r w:rsidRPr="3E0FEDA4" w:rsidR="21E876C3">
        <w:t xml:space="preserve"> lists as you suggested.</w:t>
      </w:r>
    </w:p>
    <w:p w:rsidR="00B42E1F" w:rsidP="3E0FEDA4" w:rsidRDefault="00F33898" w14:paraId="3F0412D9" w14:textId="22F5EE9F">
      <w:r>
        <w:t xml:space="preserve">Gb: </w:t>
      </w:r>
      <w:r w:rsidR="00CB2561">
        <w:t xml:space="preserve">Rylee, </w:t>
      </w:r>
      <w:r w:rsidR="00AE0CA4">
        <w:t xml:space="preserve">newest header comment to the top, </w:t>
      </w:r>
      <w:r w:rsidR="002954D1">
        <w:t xml:space="preserve">including a </w:t>
      </w:r>
      <w:r w:rsidR="00717EBC">
        <w:t xml:space="preserve">programming changes </w:t>
      </w:r>
      <w:r w:rsidR="00847024">
        <w:t xml:space="preserve">information statement. </w:t>
      </w:r>
      <w:r w:rsidR="005F5865">
        <w:t xml:space="preserve">That way the newest changes are listed at the top. </w:t>
      </w:r>
      <w:r w:rsidR="009C030B">
        <w:t xml:space="preserve">Kind of like a </w:t>
      </w:r>
      <w:r w:rsidR="00A75B22">
        <w:t xml:space="preserve">program </w:t>
      </w:r>
      <w:r w:rsidR="00150466">
        <w:t xml:space="preserve">update </w:t>
      </w:r>
      <w:r w:rsidR="004E1B0C">
        <w:t xml:space="preserve">newest posting to the top so that the </w:t>
      </w:r>
      <w:r w:rsidR="006E47DE">
        <w:t>newest</w:t>
      </w:r>
      <w:r w:rsidR="004E1B0C">
        <w:t xml:space="preserve"> changes can be easily found</w:t>
      </w:r>
      <w:r w:rsidR="006E47DE">
        <w:t xml:space="preserve">. </w:t>
      </w:r>
      <w:r w:rsidR="00391F9D">
        <w:t xml:space="preserve">The </w:t>
      </w:r>
      <w:r w:rsidR="009229B8">
        <w:t>originator would be at the bottom</w:t>
      </w:r>
      <w:r w:rsidR="001155F3">
        <w:t xml:space="preserve"> of the list. </w:t>
      </w:r>
    </w:p>
    <w:p w:rsidR="00AE0CA4" w:rsidP="3E0FEDA4" w:rsidRDefault="00AE0CA4" w14:paraId="6F4A2BBC" w14:textId="77777777"/>
    <w:p w:rsidR="37560035" w:rsidP="3E0FEDA4" w:rsidRDefault="37560035" w14:paraId="204D1DCE" w14:textId="776B59ED">
      <w:r w:rsidRPr="3E0FEDA4">
        <w:t>RL: Christian, thank you for reaching out to me</w:t>
      </w:r>
      <w:r w:rsidRPr="3E0FEDA4" w:rsidR="1D8DC7A2">
        <w:t>. I appreciate your help and understanding. I Have noticed your addition of topics</w:t>
      </w:r>
      <w:r w:rsidRPr="3E0FEDA4" w:rsidR="31A72198">
        <w:t xml:space="preserve"> to the document</w:t>
      </w:r>
      <w:r w:rsidRPr="3E0FEDA4" w:rsidR="1D8DC7A2">
        <w:t xml:space="preserve">, </w:t>
      </w:r>
      <w:r w:rsidRPr="3E0FEDA4" w:rsidR="1FE1680D">
        <w:t xml:space="preserve">I think these changes are beneficial to the overall structure and understandability </w:t>
      </w:r>
      <w:r w:rsidRPr="3E0FEDA4" w:rsidR="45143D99">
        <w:t>for a new team member</w:t>
      </w:r>
      <w:r w:rsidR="5EEA73A9">
        <w:t>.</w:t>
      </w:r>
      <w:r w:rsidRPr="3E0FEDA4" w:rsidR="1FE1680D">
        <w:t xml:space="preserve"> Variable and function naming conventions can be tricky</w:t>
      </w:r>
      <w:r w:rsidRPr="3E0FEDA4" w:rsidR="45F51AC4">
        <w:t xml:space="preserve">, so I appreciate the addition to the document. </w:t>
      </w:r>
      <w:r w:rsidRPr="3E0FEDA4" w:rsidR="0D436B5D">
        <w:t>Let</w:t>
      </w:r>
      <w:r w:rsidRPr="3E0FEDA4" w:rsidR="1D8DC7A2">
        <w:t xml:space="preserve"> me know if you </w:t>
      </w:r>
      <w:r w:rsidRPr="3E0FEDA4" w:rsidR="554CE811">
        <w:t>need anything from me. Thank you!</w:t>
      </w:r>
    </w:p>
    <w:p w:rsidR="3E0FEDA4" w:rsidP="3E0FEDA4" w:rsidRDefault="3E0FEDA4" w14:paraId="37650B75" w14:textId="77BDAADE"/>
    <w:p w:rsidR="004D6E60" w:rsidP="04AA22A9" w:rsidRDefault="27CF49BD" w14:paraId="750CB19B" w14:textId="020B3306">
      <w:r w:rsidRPr="3E0FEDA4">
        <w:t xml:space="preserve">CC: </w:t>
      </w:r>
      <w:r w:rsidRPr="3E0FEDA4" w:rsidR="2404D9AC">
        <w:t>Of course! I’m just looking back again at the added content and wow you guys have been adding a lot! With the footer, header, Commenting! It’s a</w:t>
      </w:r>
      <w:r w:rsidRPr="3E0FEDA4" w:rsidR="728E3938">
        <w:t xml:space="preserve">ll a lot! I’ll be adding the program examples for naming conventions </w:t>
      </w:r>
      <w:r w:rsidRPr="3E0FEDA4" w:rsidR="10535F2B">
        <w:t>tomorrow,</w:t>
      </w:r>
      <w:r w:rsidRPr="3E0FEDA4" w:rsidR="728E3938">
        <w:t xml:space="preserve"> but it shouldn’t take too long at all!</w:t>
      </w:r>
      <w:r w:rsidRPr="3E0FEDA4" w:rsidR="23805A66">
        <w:t xml:space="preserve"> I’m looking at some of my resources and I think I will add some more content that will go over the UTF-8 standard character sets</w:t>
      </w:r>
      <w:r w:rsidRPr="3E0FEDA4" w:rsidR="7032AEA2">
        <w:t xml:space="preserve">, data types, </w:t>
      </w:r>
      <w:r w:rsidRPr="3E0FEDA4" w:rsidR="296B1D48">
        <w:t xml:space="preserve">and indentation tomorrow, I will be unavailable between 6am-2pm tomorrow but I still be good to answer for text and will be able to finish the bulk of the </w:t>
      </w:r>
      <w:r w:rsidRPr="3E0FEDA4" w:rsidR="22EC9D13">
        <w:t xml:space="preserve">items I just listed into the </w:t>
      </w:r>
      <w:r w:rsidRPr="3E0FEDA4" w:rsidR="296B1D48">
        <w:t>document around 5pm.</w:t>
      </w:r>
      <w:r w:rsidRPr="3E0FEDA4" w:rsidR="2E230D90">
        <w:t xml:space="preserve"> Which aligns well with Grant’s </w:t>
      </w:r>
      <w:r w:rsidRPr="64806B00" w:rsidR="2E230D90">
        <w:t>time to potentially submit the assignment.</w:t>
      </w:r>
    </w:p>
    <w:p w:rsidR="42398818" w:rsidRDefault="42398818" w14:paraId="2C21486F" w14:textId="3F7659B5"/>
    <w:p w:rsidR="004D6E60" w:rsidP="04AA22A9" w:rsidRDefault="34B76EF3" w14:paraId="35E666D8" w14:textId="0415B879">
      <w:r>
        <w:t xml:space="preserve">RL: I will be unavailable between 11-12 </w:t>
      </w:r>
      <w:r w:rsidR="6D3CED13">
        <w:t>tomorrow</w:t>
      </w:r>
      <w:r>
        <w:t xml:space="preserve"> as I have a meeting in the peer tutor center, I was able to answer my own </w:t>
      </w:r>
      <w:r w:rsidR="79521E43">
        <w:t>questions,</w:t>
      </w:r>
      <w:r>
        <w:t xml:space="preserve"> but </w:t>
      </w:r>
      <w:r w:rsidR="79AB57FD">
        <w:t>it'll</w:t>
      </w:r>
      <w:r>
        <w:t xml:space="preserve"> still be </w:t>
      </w:r>
      <w:r w:rsidR="4B3018EC">
        <w:t xml:space="preserve">good </w:t>
      </w:r>
      <w:r>
        <w:t xml:space="preserve">to get help </w:t>
      </w:r>
      <w:r w:rsidR="5276FAC1">
        <w:t xml:space="preserve">with some concepts </w:t>
      </w:r>
      <w:r w:rsidRPr="1A48ECC7" w:rsidR="47A77726">
        <w:rPr>
          <w:rFonts w:ascii="Segoe UI Emoji" w:hAnsi="Segoe UI Emoji" w:eastAsia="Segoe UI Emoji" w:cs="Segoe UI Emoji"/>
        </w:rPr>
        <w:t>😊</w:t>
      </w:r>
      <w:r w:rsidR="47A77726">
        <w:t xml:space="preserve"> I will be available through text as always. But everything </w:t>
      </w:r>
      <w:r w:rsidR="054B1915">
        <w:t xml:space="preserve">on my end </w:t>
      </w:r>
      <w:r w:rsidR="47A77726">
        <w:t xml:space="preserve">should be </w:t>
      </w:r>
      <w:r w:rsidR="2420F138">
        <w:t>ready by 5</w:t>
      </w:r>
      <w:r w:rsidR="52F8365F">
        <w:t>.</w:t>
      </w:r>
    </w:p>
    <w:p w:rsidR="004D6E60" w:rsidP="04AA22A9" w:rsidRDefault="3E83E701" w14:paraId="5F6181B4" w14:textId="5A054C08">
      <w:r>
        <w:t xml:space="preserve">GB (Text Msg): </w:t>
      </w:r>
      <w:r w:rsidR="3CED794B">
        <w:t>Rylee, l</w:t>
      </w:r>
      <w:r>
        <w:t>ook at the commenting on the sin</w:t>
      </w:r>
      <w:r w:rsidR="0044508A">
        <w:t>gle vs the headers under it and the same for the second example?</w:t>
      </w:r>
      <w:r w:rsidR="0AE427F2">
        <w:t xml:space="preserve"> 1 subheading under the </w:t>
      </w:r>
      <w:r w:rsidR="02F28B41">
        <w:t>multiuser</w:t>
      </w:r>
      <w:r w:rsidR="0AE427F2">
        <w:t xml:space="preserve">. The header levels are different. They should stagger </w:t>
      </w:r>
    </w:p>
    <w:p w:rsidR="0AE427F2" w:rsidRDefault="0AE427F2" w14:paraId="5B67B7CC" w14:textId="18A25030">
      <w:r>
        <w:t>H2,</w:t>
      </w:r>
    </w:p>
    <w:p w:rsidR="0AE427F2" w:rsidP="3CEB375F" w:rsidRDefault="0AE427F2" w14:paraId="71DDDC4F" w14:textId="5F8A2563">
      <w:r>
        <w:t xml:space="preserve">      H3,</w:t>
      </w:r>
    </w:p>
    <w:p w:rsidR="0AE427F2" w:rsidP="3CEB375F" w:rsidRDefault="0AE427F2" w14:paraId="0D3B368F" w14:textId="12EAA509">
      <w:r>
        <w:t xml:space="preserve">            H4</w:t>
      </w:r>
    </w:p>
    <w:p w:rsidR="0AE427F2" w:rsidP="3CEB375F" w:rsidRDefault="0AE427F2" w14:paraId="0A47B434" w14:textId="25E2A67C">
      <w:r>
        <w:t>The body and footer got changed to regular text that’s why they don't show up in the table of contents.</w:t>
      </w:r>
    </w:p>
    <w:p w:rsidR="0AE427F2" w:rsidP="3CEB375F" w:rsidRDefault="0AE427F2" w14:paraId="59FE2630" w14:textId="5E57E58F">
      <w:r>
        <w:t>RL (Text Msg): Grant, I see at the beginning of the doc the header goes from h2 immediately to h4. What should</w:t>
      </w:r>
      <w:r w:rsidR="2EF9F44C">
        <w:t xml:space="preserve"> h3 be between common commenting on a new program by a single user?</w:t>
      </w:r>
    </w:p>
    <w:p w:rsidR="2EF9F44C" w:rsidP="3CEB375F" w:rsidRDefault="2EF9F44C" w14:paraId="0A2CFF7A" w14:textId="260EF9A9">
      <w:r>
        <w:t>GB (Text Msg): yes, the h4 should be h3 the header/body/footer should be h4.</w:t>
      </w:r>
    </w:p>
    <w:p w:rsidR="2EF9F44C" w:rsidP="3CEB375F" w:rsidRDefault="2EF9F44C" w14:paraId="79F86533" w14:textId="003FA1A4">
      <w:r>
        <w:t>RL (Text Msg): Grant, how do we do h2 before commenting on a multiuser program?</w:t>
      </w:r>
    </w:p>
    <w:p w:rsidR="2EF9F44C" w:rsidP="3CEB375F" w:rsidRDefault="2EF9F44C" w14:paraId="54AAC6DB" w14:textId="2494D26A">
      <w:r>
        <w:t>GB (Text Msg): Common commenting usages is the h3 above them. In the comment under common it states there will be 2 examples. Now that is reflect</w:t>
      </w:r>
      <w:r w:rsidR="4C1A5B7A">
        <w:t>ed in the Table of Contents as well. Would you please read both the single and the multiuser information and make sure that we reference one without it being a copy</w:t>
      </w:r>
      <w:r w:rsidR="54F5F043">
        <w:t>?</w:t>
      </w:r>
    </w:p>
    <w:p w:rsidR="54F5F043" w:rsidP="4743CC60" w:rsidRDefault="54F5F043" w14:paraId="4E473105" w14:textId="38CF7D72">
      <w:r>
        <w:t xml:space="preserve">RL (Text Msg): I think we are ok there, that </w:t>
      </w:r>
      <w:r w:rsidR="7A01E681">
        <w:t>doesn't</w:t>
      </w:r>
      <w:r>
        <w:t xml:space="preserve"> feel like a copy.</w:t>
      </w:r>
    </w:p>
    <w:p w:rsidR="0C3FDC10" w:rsidRDefault="2865FFFD" w14:paraId="613E2E00" w14:textId="543C7293">
      <w:r>
        <w:t>GB (Text Msg): I've bolded some duplicate info</w:t>
      </w:r>
      <w:r w:rsidR="35522F6C">
        <w:t>;</w:t>
      </w:r>
      <w:r>
        <w:t xml:space="preserve"> the second example should refer to the first in that the directions are the same</w:t>
      </w:r>
      <w:r w:rsidR="582F3A8E">
        <w:t xml:space="preserve">. </w:t>
      </w:r>
      <w:r w:rsidR="0241C83B">
        <w:t>Additions</w:t>
      </w:r>
      <w:r w:rsidR="582F3A8E">
        <w:t xml:space="preserve">, adding the date and initials should be noted for changes as well as addition of a second </w:t>
      </w:r>
      <w:proofErr w:type="spellStart"/>
      <w:r w:rsidR="582F3A8E">
        <w:t>hdr</w:t>
      </w:r>
      <w:proofErr w:type="spellEnd"/>
      <w:r w:rsidR="582F3A8E">
        <w:t xml:space="preserve"> to the second example. Wor</w:t>
      </w:r>
      <w:r w:rsidR="7AD91296">
        <w:t xml:space="preserve">d tracks who </w:t>
      </w:r>
      <w:proofErr w:type="gramStart"/>
      <w:r w:rsidR="3EEDF0EF">
        <w:t>makes</w:t>
      </w:r>
      <w:proofErr w:type="gramEnd"/>
      <w:r w:rsidR="7AD91296">
        <w:t xml:space="preserve"> the changes </w:t>
      </w:r>
      <w:r w:rsidR="2AAC2093">
        <w:t>and when. It has its own revision history. Especially when it comes to multiusers because what happens if erases entire pages?</w:t>
      </w:r>
    </w:p>
    <w:p w:rsidR="793F3586" w:rsidRDefault="3DF6EA25" w14:paraId="63959F65" w14:textId="2672A8E9">
      <w:r>
        <w:t xml:space="preserve">GB (Text Msg): Rylee, please add your information to the copied info on the second example. You were correct before by having </w:t>
      </w:r>
      <w:r w:rsidR="064E2ADC">
        <w:t xml:space="preserve">the line comment before the changed statement. However, you also changed the text in the original </w:t>
      </w:r>
      <w:proofErr w:type="spellStart"/>
      <w:r w:rsidR="064E2ADC">
        <w:t>pgm</w:t>
      </w:r>
      <w:proofErr w:type="spellEnd"/>
      <w:r w:rsidR="064E2ADC">
        <w:t xml:space="preserve">. The initial </w:t>
      </w:r>
      <w:proofErr w:type="spellStart"/>
      <w:r w:rsidR="064E2ADC">
        <w:t>pgm</w:t>
      </w:r>
      <w:proofErr w:type="spellEnd"/>
      <w:r w:rsidR="064E2ADC">
        <w:t xml:space="preserve"> </w:t>
      </w:r>
      <w:r w:rsidR="03C567CB">
        <w:t>wouldn't</w:t>
      </w:r>
      <w:r w:rsidR="064E2ADC">
        <w:t xml:space="preserve"> have changes as it was</w:t>
      </w:r>
      <w:r w:rsidR="0741C3F5">
        <w:t xml:space="preserve"> the original.</w:t>
      </w:r>
      <w:r w:rsidR="700BD415">
        <w:t xml:space="preserve"> We are trying to show the distinction of the original </w:t>
      </w:r>
      <w:proofErr w:type="spellStart"/>
      <w:r w:rsidR="700BD415">
        <w:t>pgm</w:t>
      </w:r>
      <w:proofErr w:type="spellEnd"/>
      <w:r w:rsidR="700BD415">
        <w:t xml:space="preserve"> and the changes that need to be made in the second.</w:t>
      </w:r>
    </w:p>
    <w:p w:rsidR="0212B085" w:rsidRDefault="0212B085" w14:paraId="7F65E26F" w14:textId="202F9664"/>
    <w:p w:rsidR="76A27E3C" w:rsidRDefault="76A27E3C" w14:paraId="75AAAA99" w14:textId="20166F12">
      <w:bookmarkStart w:name="_Hlk178008551" w:id="16"/>
      <w:proofErr w:type="gramStart"/>
      <w:r>
        <w:t>WM</w:t>
      </w:r>
      <w:proofErr w:type="gramEnd"/>
      <w:r>
        <w:t xml:space="preserve"> I have been reading through this document a lot and it looks really good</w:t>
      </w:r>
      <w:r w:rsidR="09309E8C">
        <w:t>. I will</w:t>
      </w:r>
      <w:r>
        <w:t xml:space="preserve"> offer any suggestions if I see an area that needs </w:t>
      </w:r>
      <w:r w:rsidR="0A21F1D0">
        <w:t>improvement,</w:t>
      </w:r>
      <w:r>
        <w:t xml:space="preserve"> but I really think that this</w:t>
      </w:r>
      <w:r w:rsidR="014D18D5">
        <w:t xml:space="preserve"> document looks great and has all the </w:t>
      </w:r>
      <w:r w:rsidR="00094B7F">
        <w:t>necessary</w:t>
      </w:r>
      <w:r w:rsidR="233AF87A">
        <w:t xml:space="preserve"> </w:t>
      </w:r>
      <w:r w:rsidR="014D18D5">
        <w:t>information and styling!</w:t>
      </w:r>
    </w:p>
    <w:bookmarkEnd w:id="16"/>
    <w:p w:rsidR="3A3284F2" w:rsidP="3A3284F2" w:rsidRDefault="48A9BAC5" w14:paraId="5A47FDE9" w14:textId="7459A072">
      <w:r>
        <w:t>CC: Hey Wolf, can you share your number with the rest of us on the top of the document? That way we have another way to communicate if need be!</w:t>
      </w:r>
    </w:p>
    <w:p w:rsidR="55CD1ABB" w:rsidRDefault="55CD1ABB" w14:paraId="5AB95D72" w14:textId="4078AC41">
      <w:r>
        <w:t xml:space="preserve">CC: Hello, I am just getting back into this document. I’m about to implement </w:t>
      </w:r>
      <w:r w:rsidR="1D2F3CD3">
        <w:t>programming</w:t>
      </w:r>
      <w:r>
        <w:t xml:space="preserve"> examples for naming conventions and go from there. I see that you have </w:t>
      </w:r>
      <w:r w:rsidR="0E3CFB60">
        <w:t xml:space="preserve">finally accessed the document wolfpack, </w:t>
      </w:r>
      <w:proofErr w:type="gramStart"/>
      <w:r w:rsidR="223BBC31">
        <w:t>It’s</w:t>
      </w:r>
      <w:proofErr w:type="gramEnd"/>
      <w:r w:rsidR="223BBC31">
        <w:t xml:space="preserve"> nice to see that you were able to reach back! </w:t>
      </w:r>
    </w:p>
    <w:p w:rsidR="3CEB375F" w:rsidP="3CEB375F" w:rsidRDefault="0396067C" w14:paraId="034FE1D4" w14:textId="0E52D1FB">
      <w:r>
        <w:t>RL: Hey guys! Do you need anything else from me? All the code looks good, runs well, and doc is updated</w:t>
      </w:r>
      <w:r w:rsidR="32C171A6">
        <w:t xml:space="preserve"> on my end</w:t>
      </w:r>
      <w:r>
        <w:t xml:space="preserve"> </w:t>
      </w:r>
      <w:r w:rsidRPr="0212B085" w:rsidR="6ABFDBB5">
        <w:rPr>
          <w:rFonts w:ascii="Segoe UI Emoji" w:hAnsi="Segoe UI Emoji" w:eastAsia="Segoe UI Emoji" w:cs="Segoe UI Emoji"/>
        </w:rPr>
        <w:t>😊</w:t>
      </w:r>
    </w:p>
    <w:p w:rsidR="004D6E60" w:rsidP="0212B085" w:rsidRDefault="6ABFDBB5" w14:paraId="67EFE885" w14:textId="5B9DB816">
      <w:r>
        <w:t xml:space="preserve">CC: I’m not actually sure! I guess if the doc is updated and stuff, I guess it seems that all I got to do is pull my own weight with the stuff! I am adding the python examples in constants and functions right now and maybe checking if I plug those program examples in correctly in the doc </w:t>
      </w:r>
      <w:r w:rsidR="7C476DC4">
        <w:t>(in terms of formatting) could help!</w:t>
      </w:r>
    </w:p>
    <w:p w:rsidR="60544DF0" w:rsidP="0212B085" w:rsidRDefault="60544DF0" w14:paraId="3C183674" w14:textId="595A3A95">
      <w:r>
        <w:t xml:space="preserve">RL: </w:t>
      </w:r>
      <w:proofErr w:type="spellStart"/>
      <w:r>
        <w:t>Okiedoke</w:t>
      </w:r>
      <w:proofErr w:type="spellEnd"/>
    </w:p>
    <w:p w:rsidR="0212B085" w:rsidP="0212B085" w:rsidRDefault="0212B085" w14:paraId="6663162A" w14:textId="6C37B0D1"/>
    <w:p w:rsidR="141D415F" w:rsidP="0212B085" w:rsidRDefault="141D415F" w14:paraId="0F060B8F" w14:textId="2E7C6B17">
      <w:r>
        <w:t xml:space="preserve">CC: What does everyone think about plugging in the code examples into the git I made in </w:t>
      </w:r>
      <w:proofErr w:type="spellStart"/>
      <w:r>
        <w:t>github</w:t>
      </w:r>
      <w:proofErr w:type="spellEnd"/>
      <w:r>
        <w:t xml:space="preserve"> for this assignment? It would just contain the files I have that contain the actual examples I </w:t>
      </w:r>
      <w:r w:rsidR="100E1703">
        <w:t>have written</w:t>
      </w:r>
      <w:r>
        <w:t xml:space="preserve"> as well as everyone </w:t>
      </w:r>
      <w:r w:rsidR="40011194">
        <w:t>else's</w:t>
      </w:r>
      <w:r>
        <w:t>! Since the document only shows the code in text rather than th</w:t>
      </w:r>
      <w:r w:rsidR="42A67889">
        <w:t>e actual file.</w:t>
      </w:r>
    </w:p>
    <w:p w:rsidR="19845880" w:rsidP="0212B085" w:rsidRDefault="19845880" w14:paraId="0B078BE4" w14:textId="33D12679">
      <w:r>
        <w:t xml:space="preserve">RL: I think that is a good Idea! That way we will also have a backup. </w:t>
      </w:r>
      <w:r w:rsidR="3F4C32F5">
        <w:t>That way</w:t>
      </w:r>
      <w:r>
        <w:t xml:space="preserve"> we could also download them into our own repositories and use </w:t>
      </w:r>
      <w:r w:rsidR="7A1CEC8E">
        <w:t>it for</w:t>
      </w:r>
      <w:r>
        <w:t xml:space="preserve"> f</w:t>
      </w:r>
      <w:r w:rsidR="13367AB8">
        <w:t>uture reference</w:t>
      </w:r>
      <w:r w:rsidR="5F7268FC">
        <w:t>.</w:t>
      </w:r>
      <w:r w:rsidR="42ACBC9C">
        <w:t xml:space="preserve"> Also, Grant is trying to log in to the doc, I think the internet is tricky.</w:t>
      </w:r>
      <w:r w:rsidR="2DB03522">
        <w:t xml:space="preserve"> Grant suggested (over text) that we should combine the directions of both sets of Header/Body/Footer content into 1.</w:t>
      </w:r>
    </w:p>
    <w:p w:rsidR="0212B085" w:rsidP="0212B085" w:rsidRDefault="0212B085" w14:paraId="009C472B" w14:textId="4BEC35E6"/>
    <w:p w:rsidR="01C1AEF1" w:rsidP="0212B085" w:rsidRDefault="01C1AEF1" w14:paraId="2DDC17A2" w14:textId="63D109F4">
      <w:r>
        <w:t xml:space="preserve">CC: I think that would </w:t>
      </w:r>
      <w:proofErr w:type="gramStart"/>
      <w:r>
        <w:t>actually help</w:t>
      </w:r>
      <w:proofErr w:type="gramEnd"/>
      <w:r>
        <w:t xml:space="preserve"> relieve the amount of content in the doc in a way (as in it will help make it look more organize)! I think it’s a good idea </w:t>
      </w:r>
      <w:r w:rsidR="011ED917">
        <w:t xml:space="preserve">that could be a quick and easy change!!!! I am going to put the link in for the git on the top of the document and start adding the programs I made, with the link feel free to add your guy's programs as well! </w:t>
      </w:r>
      <w:proofErr w:type="gramStart"/>
      <w:r w:rsidR="011ED917">
        <w:t>Also</w:t>
      </w:r>
      <w:proofErr w:type="gramEnd"/>
      <w:r w:rsidR="011ED917">
        <w:t xml:space="preserve"> I just got done writing the example naming conventions for constant</w:t>
      </w:r>
      <w:r w:rsidR="3ABA374B">
        <w:t>s and functions!</w:t>
      </w:r>
    </w:p>
    <w:p w:rsidR="1487B0BA" w:rsidP="0212B085" w:rsidRDefault="1487B0BA" w14:paraId="24153BED" w14:textId="0EE64B08">
      <w:r>
        <w:t xml:space="preserve">RL: I'll get started on that </w:t>
      </w:r>
      <w:r w:rsidR="13694F42">
        <w:t>then</w:t>
      </w:r>
      <w:r>
        <w:t>! Thank you</w:t>
      </w:r>
      <w:r w:rsidR="2F57720D">
        <w:t xml:space="preserve"> Chri</w:t>
      </w:r>
      <w:r>
        <w:t>stian.</w:t>
      </w:r>
    </w:p>
    <w:p w:rsidR="5B4F98B8" w:rsidP="0212B085" w:rsidRDefault="5B4F98B8" w14:paraId="3B215124" w14:textId="5C5E0C0E">
      <w:r>
        <w:t>G</w:t>
      </w:r>
      <w:r w:rsidR="75DD0F18">
        <w:t>B</w:t>
      </w:r>
      <w:r>
        <w:t xml:space="preserve">: </w:t>
      </w:r>
      <w:proofErr w:type="spellStart"/>
      <w:r w:rsidR="260AF7DE">
        <w:t>Stold</w:t>
      </w:r>
      <w:proofErr w:type="spellEnd"/>
      <w:r w:rsidR="260AF7DE">
        <w:t xml:space="preserve"> your mouse. Sorry</w:t>
      </w:r>
    </w:p>
    <w:p w:rsidR="1A5DA1A1" w:rsidP="0212B085" w:rsidRDefault="1A5DA1A1" w14:paraId="3EF09018" w14:textId="557E701F">
      <w:r>
        <w:t xml:space="preserve">CC: Grant, do you have any recommendations on other coding standards we should add </w:t>
      </w:r>
      <w:proofErr w:type="gramStart"/>
      <w:r w:rsidR="19AF3701">
        <w:t>real</w:t>
      </w:r>
      <w:proofErr w:type="gramEnd"/>
      <w:r>
        <w:t xml:space="preserve"> quick? Like indentation in coding? </w:t>
      </w:r>
    </w:p>
    <w:p w:rsidR="462ABD20" w:rsidP="0212B085" w:rsidRDefault="462ABD20" w14:paraId="1A59E7BA" w14:textId="798A9593">
      <w:r>
        <w:t xml:space="preserve">Gb: Let me look over what we </w:t>
      </w:r>
      <w:r w:rsidR="65C379A1">
        <w:t>ha</w:t>
      </w:r>
      <w:r>
        <w:t xml:space="preserve">ve already. I sent an e-mail regarding Dr. T’s comment about the </w:t>
      </w:r>
      <w:r w:rsidR="4D59B80E">
        <w:t>GitHub</w:t>
      </w:r>
      <w:r>
        <w:t xml:space="preserve"> as well as the 2 copies of the document.</w:t>
      </w:r>
      <w:r w:rsidR="02F4CABE">
        <w:t xml:space="preserve"> She liked the idea. We need to give her an address for the </w:t>
      </w:r>
      <w:proofErr w:type="spellStart"/>
      <w:r w:rsidR="61490C39">
        <w:t>G</w:t>
      </w:r>
      <w:r w:rsidR="02F4CABE">
        <w:t>ithub</w:t>
      </w:r>
      <w:proofErr w:type="spellEnd"/>
      <w:r w:rsidR="02F4CABE">
        <w:t xml:space="preserve"> as well as the 2 documents.</w:t>
      </w:r>
    </w:p>
    <w:p w:rsidR="6F4A43B9" w:rsidP="0212B085" w:rsidRDefault="6F4A43B9" w14:paraId="730A1051" w14:textId="4A307CC7">
      <w:r>
        <w:t>RL: Christian put the link to the repository above and what if we submitted the docs to the repository as well?</w:t>
      </w:r>
    </w:p>
    <w:p w:rsidR="439CB5D8" w:rsidP="0212B085" w:rsidRDefault="439CB5D8" w14:paraId="7FD50441" w14:textId="69F02C9A">
      <w:r>
        <w:t xml:space="preserve">CC: I like the idea of making a copy and uploading it into the git in case something </w:t>
      </w:r>
      <w:r w:rsidR="3DFAB443">
        <w:t>happens,</w:t>
      </w:r>
      <w:r>
        <w:t xml:space="preserve"> or we need to reference an older version, is it alright if I make the copy once we have finalized everything?</w:t>
      </w:r>
    </w:p>
    <w:p w:rsidR="671F0DBF" w:rsidP="0212B085" w:rsidRDefault="671F0DBF" w14:paraId="0E149D79" w14:textId="0FD05054">
      <w:r>
        <w:t>RL: I think that’s fine! Thanks Christian</w:t>
      </w:r>
      <w:r w:rsidR="4615E1CE">
        <w:t>!</w:t>
      </w:r>
    </w:p>
    <w:p w:rsidR="4615E1CE" w:rsidP="0212B085" w:rsidRDefault="4615E1CE" w14:paraId="24D560A9" w14:textId="087A64AB">
      <w:r>
        <w:t>CC: Awesome! Just let me know through text or here once we are ready for me to do so!!</w:t>
      </w:r>
    </w:p>
    <w:p w:rsidR="556B1E4F" w:rsidP="0212B085" w:rsidRDefault="556B1E4F" w14:paraId="4CE82CC5" w14:textId="54D55CDE">
      <w:r>
        <w:t>CC: Hey</w:t>
      </w:r>
      <w:r w:rsidR="59873D98">
        <w:t>,</w:t>
      </w:r>
      <w:r>
        <w:t xml:space="preserve"> you guys I noticed that </w:t>
      </w:r>
      <w:proofErr w:type="spellStart"/>
      <w:proofErr w:type="gramStart"/>
      <w:r>
        <w:t>Dr.T</w:t>
      </w:r>
      <w:proofErr w:type="spellEnd"/>
      <w:proofErr w:type="gramEnd"/>
      <w:r>
        <w:t xml:space="preserve"> has made a post in the discussion canvas!!</w:t>
      </w:r>
    </w:p>
    <w:p w:rsidR="7107C5A6" w:rsidP="0212B085" w:rsidRDefault="7107C5A6" w14:paraId="3EDAE4FF" w14:textId="4CD4A7AD">
      <w:r>
        <w:t xml:space="preserve">RL: We don't need an extension, do we? I thought we were really close to </w:t>
      </w:r>
      <w:proofErr w:type="gramStart"/>
      <w:r>
        <w:t>submission?</w:t>
      </w:r>
      <w:proofErr w:type="gramEnd"/>
    </w:p>
    <w:p w:rsidR="6C8E1D86" w:rsidP="0212B085" w:rsidRDefault="6C8E1D86" w14:paraId="5085F1E8" w14:textId="452E23CD">
      <w:r>
        <w:t xml:space="preserve">CC: That’s what I thought as well, I wanted Dr. T to see our work and judge </w:t>
      </w:r>
      <w:proofErr w:type="gramStart"/>
      <w:r>
        <w:t>whether or not</w:t>
      </w:r>
      <w:proofErr w:type="gramEnd"/>
      <w:r>
        <w:t xml:space="preserve"> we need an extension since I thought we were close as well. </w:t>
      </w:r>
    </w:p>
    <w:p w:rsidR="5BB8DAFA" w:rsidP="4030D00E" w:rsidRDefault="5BB8DAFA" w14:paraId="564E6FEA" w14:textId="672CC7BC">
      <w:r>
        <w:t xml:space="preserve">RL: What do you think </w:t>
      </w:r>
      <w:r w:rsidR="2B65D8C1">
        <w:t>G</w:t>
      </w:r>
      <w:r>
        <w:t>rant? I think that's a good idea Christian. Let's send it to Dr. T</w:t>
      </w:r>
      <w:r w:rsidR="25EB1AA3">
        <w:t xml:space="preserve"> and she could decide if we need to add more content.</w:t>
      </w:r>
      <w:r w:rsidR="18B960E2">
        <w:t xml:space="preserve"> When we are ready for review of course.</w:t>
      </w:r>
    </w:p>
    <w:p w:rsidR="581C790F" w:rsidP="57A9BD95" w:rsidRDefault="581C790F" w14:paraId="24D1FA29" w14:textId="6F55F152">
      <w:r>
        <w:t xml:space="preserve">CC: It shows that grant is out of the document, I’ll text him </w:t>
      </w:r>
      <w:proofErr w:type="gramStart"/>
      <w:r w:rsidR="35F4D68E">
        <w:t>really</w:t>
      </w:r>
      <w:r>
        <w:t xml:space="preserve"> quick</w:t>
      </w:r>
      <w:proofErr w:type="gramEnd"/>
      <w:r>
        <w:t xml:space="preserve"> if he noticed Dr. T’s response.</w:t>
      </w:r>
      <w:r w:rsidR="3FBFE9EA">
        <w:t xml:space="preserve"> Okay mine shows that now too. </w:t>
      </w:r>
    </w:p>
    <w:p w:rsidR="7DD4AB55" w:rsidP="06D31E63" w:rsidRDefault="7DD4AB55" w14:paraId="0BAE2449" w14:textId="487D766E">
      <w:r>
        <w:t xml:space="preserve">RL: </w:t>
      </w:r>
      <w:r w:rsidR="3FE5FBAF">
        <w:t>I'm</w:t>
      </w:r>
      <w:r>
        <w:t xml:space="preserve"> going to go eat dinner </w:t>
      </w:r>
      <w:proofErr w:type="gramStart"/>
      <w:r>
        <w:t>real</w:t>
      </w:r>
      <w:proofErr w:type="gramEnd"/>
      <w:r>
        <w:t xml:space="preserve"> quick, text me if you need me, you guys already have my number </w:t>
      </w:r>
    </w:p>
    <w:p w:rsidR="0005165A" w:rsidP="00703EDA" w:rsidRDefault="09C926C2" w14:paraId="5B34F82C" w14:textId="7E197154">
      <w:r>
        <w:t xml:space="preserve">CC: Understood! I am still trying to contact Dr. T about this, she has stated we come at our own terms on </w:t>
      </w:r>
      <w:proofErr w:type="gramStart"/>
      <w:r>
        <w:t>whether or not</w:t>
      </w:r>
      <w:proofErr w:type="gramEnd"/>
      <w:r>
        <w:t xml:space="preserve"> we need an extension and have tried to be vocal about our progress as a whole in this.</w:t>
      </w:r>
    </w:p>
    <w:p w:rsidRPr="00A33FC9" w:rsidR="000F45B7" w:rsidP="00703EDA" w:rsidRDefault="00626C60" w14:paraId="06271BD1" w14:textId="052D7C01">
      <w:r>
        <w:t>GB: Rylee do you think we need an extension?</w:t>
      </w:r>
    </w:p>
    <w:p w:rsidR="2E137C78" w:rsidP="701B14EC" w:rsidRDefault="2E137C78" w14:paraId="74ACEA96" w14:textId="6A716F8A">
      <w:r>
        <w:t xml:space="preserve">CC: Hey Rylee, currently both Grant and I are on a call discussing submission details. From the sound of it seems like we are good. </w:t>
      </w:r>
    </w:p>
    <w:p w:rsidR="00A74ABF" w:rsidP="00703EDA" w:rsidRDefault="00F5200D" w14:paraId="6F20386B" w14:textId="4E2CC902">
      <w:r>
        <w:t xml:space="preserve">Gb: </w:t>
      </w:r>
      <w:r w:rsidR="00A74ABF">
        <w:t>Thank you</w:t>
      </w:r>
      <w:r w:rsidR="00EA48E3">
        <w:t xml:space="preserve">, </w:t>
      </w:r>
      <w:r w:rsidR="6326ACBA">
        <w:t>I'm</w:t>
      </w:r>
      <w:r w:rsidR="00EA48E3">
        <w:t xml:space="preserve"> going to contact Dr</w:t>
      </w:r>
      <w:r w:rsidR="00F72794">
        <w:t>.</w:t>
      </w:r>
      <w:r w:rsidR="00EA48E3">
        <w:t xml:space="preserve"> T.</w:t>
      </w:r>
      <w:r w:rsidR="00D11816">
        <w:t xml:space="preserve"> </w:t>
      </w:r>
      <w:r w:rsidR="001D4D40">
        <w:t xml:space="preserve">and </w:t>
      </w:r>
      <w:r w:rsidR="0053183C">
        <w:t>make sure that we follow her form</w:t>
      </w:r>
      <w:r w:rsidR="00B35EB3">
        <w:t>at</w:t>
      </w:r>
    </w:p>
    <w:p w:rsidR="00E2518A" w:rsidP="00703EDA" w:rsidRDefault="00A2178F" w14:paraId="20BDD981" w14:textId="1FB51FF7">
      <w:pPr>
        <w:rPr>
          <w:b/>
          <w:bCs/>
        </w:rPr>
      </w:pPr>
      <w:r w:rsidRPr="00A2178F">
        <w:rPr>
          <w:b/>
          <w:bCs/>
        </w:rPr>
        <w:t xml:space="preserve">GB: </w:t>
      </w:r>
      <w:r w:rsidRPr="00A2178F" w:rsidR="00E2518A">
        <w:rPr>
          <w:b/>
          <w:bCs/>
        </w:rPr>
        <w:t>Please respond to D</w:t>
      </w:r>
      <w:r w:rsidRPr="00A2178F" w:rsidR="00F176C1">
        <w:rPr>
          <w:b/>
          <w:bCs/>
        </w:rPr>
        <w:t xml:space="preserve">r. </w:t>
      </w:r>
      <w:r w:rsidRPr="00A2178F" w:rsidR="009B4206">
        <w:rPr>
          <w:b/>
          <w:bCs/>
        </w:rPr>
        <w:t xml:space="preserve">T’s </w:t>
      </w:r>
      <w:r w:rsidRPr="00A2178F" w:rsidR="0070090F">
        <w:rPr>
          <w:b/>
          <w:bCs/>
        </w:rPr>
        <w:t xml:space="preserve">discussion </w:t>
      </w:r>
      <w:r w:rsidRPr="00A2178F">
        <w:rPr>
          <w:b/>
          <w:bCs/>
        </w:rPr>
        <w:t xml:space="preserve">as far as the need to have an </w:t>
      </w:r>
      <w:proofErr w:type="spellStart"/>
      <w:proofErr w:type="gramStart"/>
      <w:r w:rsidRPr="00A2178F">
        <w:rPr>
          <w:b/>
          <w:bCs/>
        </w:rPr>
        <w:t>extension.</w:t>
      </w:r>
      <w:r w:rsidR="00846126">
        <w:rPr>
          <w:b/>
          <w:bCs/>
        </w:rPr>
        <w:t>please</w:t>
      </w:r>
      <w:proofErr w:type="spellEnd"/>
      <w:proofErr w:type="gramEnd"/>
      <w:r w:rsidR="00846126">
        <w:rPr>
          <w:b/>
          <w:bCs/>
        </w:rPr>
        <w:t xml:space="preserve"> respond here as well so that we can </w:t>
      </w:r>
      <w:r w:rsidR="00B53BFF">
        <w:rPr>
          <w:b/>
          <w:bCs/>
        </w:rPr>
        <w:t>submit</w:t>
      </w:r>
    </w:p>
    <w:p w:rsidR="00B53BFF" w:rsidP="00B53BFF" w:rsidRDefault="00B53BFF" w14:paraId="4B0E3295" w14:textId="77777777">
      <w:r>
        <w:t xml:space="preserve">RL: I think we are good for submission </w:t>
      </w:r>
    </w:p>
    <w:p w:rsidR="00B53BFF" w:rsidP="00703EDA" w:rsidRDefault="00B53BFF" w14:paraId="1FDEA175" w14:textId="7349EC17">
      <w:proofErr w:type="gramStart"/>
      <w:r>
        <w:t>WM</w:t>
      </w:r>
      <w:proofErr w:type="gramEnd"/>
      <w:r>
        <w:t xml:space="preserve"> I have been reading through this document a lot and it looks really good. I will offer any suggestions if I see an area that needs improvement, but I really think that this document looks great and has all the necessary information and styling!</w:t>
      </w:r>
    </w:p>
    <w:p w:rsidR="00820E09" w:rsidP="00703EDA" w:rsidRDefault="00B53BFF" w14:paraId="6B99E045" w14:textId="2C272AB2">
      <w:r>
        <w:t>GB: I think it is ready to submit as well</w:t>
      </w:r>
    </w:p>
    <w:p w:rsidR="00B53BFF" w:rsidP="1FFA5F06" w:rsidRDefault="4BFC1327" w14:paraId="6CF6C86B" w14:textId="12FD3706">
      <w:r>
        <w:t>RL: Grant, you are the one to submit the document</w:t>
      </w:r>
      <w:r w:rsidR="0671FCEE">
        <w:t>,</w:t>
      </w:r>
      <w:r>
        <w:t xml:space="preserve"> right?</w:t>
      </w:r>
    </w:p>
    <w:p w:rsidR="006B4CAF" w:rsidP="6AF3BEEA" w:rsidRDefault="00B660FB" w14:paraId="7CAA1141" w14:textId="459DE9A4">
      <w:pPr>
        <w:pStyle w:val="ListParagraph"/>
      </w:pPr>
      <w:r>
        <w:t xml:space="preserve">GB Yes, I will copy the document to the same collab folder as </w:t>
      </w:r>
      <w:r w:rsidR="007332EB">
        <w:t xml:space="preserve">this one, I will add final to the title and </w:t>
      </w:r>
      <w:r w:rsidR="003B18B3">
        <w:t>will wa</w:t>
      </w:r>
      <w:r w:rsidR="00B35319">
        <w:t xml:space="preserve">it until CC gets it copied </w:t>
      </w:r>
      <w:r w:rsidR="002C2CB8">
        <w:t xml:space="preserve">to </w:t>
      </w:r>
      <w:proofErr w:type="spellStart"/>
      <w:proofErr w:type="gramStart"/>
      <w:r w:rsidR="002C2CB8">
        <w:t>github</w:t>
      </w:r>
      <w:r w:rsidR="00CF1224">
        <w:t>.</w:t>
      </w:r>
      <w:ins w:author="Microsoft Word" w:date="2024-09-23T17:32:00Z" w16du:dateUtc="2024-09-24T00:32:00Z" w:id="17">
        <w:r w:rsidR="1F836972">
          <w:t>GitHub</w:t>
        </w:r>
      </w:ins>
      <w:proofErr w:type="spellEnd"/>
      <w:proofErr w:type="gramEnd"/>
      <w:ins w:author="Microsoft Word" w:date="2024-09-23T18:33:00Z" w:id="18">
        <w:r w:rsidR="00957F79">
          <w:t xml:space="preserve"> Before submitting it to Dr. T.</w:t>
        </w:r>
      </w:ins>
    </w:p>
    <w:p w:rsidR="006B4CAF" w:rsidP="6AF3BEEA" w:rsidRDefault="1F836972" w14:paraId="0F9F0E71" w14:textId="2ED0CC1D">
      <w:pPr>
        <w:pStyle w:val="ListParagraph"/>
      </w:pPr>
      <w:r>
        <w:t>CC: Besides some finalizing we are doing once we submit</w:t>
      </w:r>
      <w:r w:rsidR="27F582BB">
        <w:t>;</w:t>
      </w:r>
      <w:r>
        <w:t xml:space="preserve"> I believe </w:t>
      </w:r>
      <w:r w:rsidR="3352B904">
        <w:t>we are good to submit!</w:t>
      </w:r>
    </w:p>
    <w:p w:rsidR="76A99FDC" w:rsidP="76A99FDC" w:rsidRDefault="76A99FDC" w14:paraId="13621F2A" w14:textId="6EFE8256">
      <w:pPr>
        <w:pStyle w:val="ListParagraph"/>
      </w:pPr>
    </w:p>
    <w:p w:rsidR="6F89F0AF" w:rsidP="7AB64AC4" w:rsidRDefault="6F89F0AF" w14:paraId="7DEFD294" w14:textId="610D5F2E">
      <w:pPr>
        <w:pStyle w:val="ListParagraph"/>
      </w:pPr>
      <w:r>
        <w:t>CC: Grant has communicated with me, here is how things will be submitted from my understanding. Right now</w:t>
      </w:r>
      <w:r w:rsidR="559A31C0">
        <w:t>,</w:t>
      </w:r>
      <w:r>
        <w:t xml:space="preserve"> I’m going to download a copy of this document and post it on the </w:t>
      </w:r>
      <w:r w:rsidR="550CC4A1">
        <w:t>GitHub</w:t>
      </w:r>
      <w:r>
        <w:t xml:space="preserve"> shared, once grant makes the final </w:t>
      </w:r>
      <w:r w:rsidR="4A57A6EB">
        <w:t xml:space="preserve">version (the versions that excludes the conversation into its own document) he will send me those and I will upload the final versions onto </w:t>
      </w:r>
      <w:proofErr w:type="spellStart"/>
      <w:r w:rsidR="4A57A6EB">
        <w:t>github</w:t>
      </w:r>
      <w:proofErr w:type="spellEnd"/>
      <w:r w:rsidR="4A57A6EB">
        <w:t xml:space="preserve"> as well. Since Grant is the team lead the team lead is the only person who needs to submit from my understanding (l</w:t>
      </w:r>
      <w:r w:rsidR="475996BD">
        <w:t>o</w:t>
      </w:r>
      <w:r w:rsidR="1369F490">
        <w:t xml:space="preserve">l). I just want to make sure everyone is on the same page about how things will be submitted. I will also make a group chat in text detailing that I have made the submissions on </w:t>
      </w:r>
      <w:r w:rsidR="4D938B18">
        <w:t>GitHub</w:t>
      </w:r>
      <w:r w:rsidR="1369F490">
        <w:t xml:space="preserve"> that way everyone knows when the document is submitted.</w:t>
      </w:r>
    </w:p>
    <w:p w:rsidR="170949AB" w:rsidP="170949AB" w:rsidRDefault="170949AB" w14:paraId="12745C08" w14:textId="35F35660">
      <w:pPr>
        <w:pStyle w:val="ListParagraph"/>
      </w:pPr>
    </w:p>
    <w:p w:rsidR="588D8E4E" w:rsidP="640EFB3E" w:rsidRDefault="588D8E4E" w14:paraId="172C21AC" w14:textId="287141CC">
      <w:pPr>
        <w:pStyle w:val="ListParagraph"/>
      </w:pPr>
      <w:r>
        <w:t>RL: Ok, thank you Christian!</w:t>
      </w:r>
    </w:p>
    <w:p w:rsidR="0EEF2F3E" w:rsidP="0EEF2F3E" w:rsidRDefault="0EEF2F3E" w14:paraId="78AAFFCD" w14:textId="51C49FD8">
      <w:pPr>
        <w:pStyle w:val="ListParagraph"/>
      </w:pPr>
    </w:p>
    <w:p w:rsidR="74FB025D" w:rsidP="6D305AFD" w:rsidRDefault="74FB025D" w14:paraId="2C369978" w14:textId="6A34D1A6">
      <w:pPr>
        <w:pStyle w:val="ListParagraph"/>
      </w:pPr>
      <w:r>
        <w:t xml:space="preserve">CC: </w:t>
      </w:r>
      <w:proofErr w:type="spellStart"/>
      <w:r>
        <w:t>YEeAh</w:t>
      </w:r>
      <w:proofErr w:type="spellEnd"/>
      <w:r>
        <w:t xml:space="preserve">! I’m glad we got the documented (coding standard mockup) getting submitted and worked on! Thank </w:t>
      </w:r>
      <w:proofErr w:type="gramStart"/>
      <w:r>
        <w:t>you Rylee</w:t>
      </w:r>
      <w:proofErr w:type="gramEnd"/>
      <w:r w:rsidR="01B52EC6">
        <w:t xml:space="preserve"> for the help!!!</w:t>
      </w:r>
    </w:p>
    <w:p w:rsidR="5C6AF7EA" w:rsidP="5C6AF7EA" w:rsidRDefault="5C6AF7EA" w14:paraId="13A7285C" w14:textId="5FC6F957">
      <w:pPr>
        <w:pStyle w:val="ListParagraph"/>
      </w:pPr>
    </w:p>
    <w:p w:rsidR="308FB4FE" w:rsidP="20BA2ED5" w:rsidRDefault="308FB4FE" w14:paraId="6696DD11" w14:textId="07F49272">
      <w:pPr>
        <w:pStyle w:val="ListParagraph"/>
      </w:pPr>
      <w:r>
        <w:t xml:space="preserve">RL: </w:t>
      </w:r>
      <w:proofErr w:type="spellStart"/>
      <w:r>
        <w:t>YeEaAhH</w:t>
      </w:r>
      <w:proofErr w:type="spellEnd"/>
      <w:r>
        <w:t xml:space="preserve">! Absolutely, Thank you! This project went </w:t>
      </w:r>
      <w:proofErr w:type="gramStart"/>
      <w:r>
        <w:t xml:space="preserve">pretty </w:t>
      </w:r>
      <w:r w:rsidR="1EAEE7FD">
        <w:t>well</w:t>
      </w:r>
      <w:proofErr w:type="gramEnd"/>
      <w:r>
        <w:t>. I look forward to maybe working together again in the future.</w:t>
      </w:r>
    </w:p>
    <w:p w:rsidR="228E3FFE" w:rsidP="228E3FFE" w:rsidRDefault="228E3FFE" w14:paraId="32C443F1" w14:textId="681B1790">
      <w:pPr>
        <w:pStyle w:val="ListParagraph"/>
      </w:pPr>
    </w:p>
    <w:p w:rsidR="5A96380D" w:rsidP="15CB9830" w:rsidRDefault="5A96380D" w14:paraId="2CAD3F1E" w14:textId="441FEB78">
      <w:pPr>
        <w:pStyle w:val="ListParagraph"/>
      </w:pPr>
      <w:r>
        <w:t xml:space="preserve">CC: Okay I have just submitted the draft on </w:t>
      </w:r>
      <w:proofErr w:type="spellStart"/>
      <w:r>
        <w:t>github</w:t>
      </w:r>
      <w:proofErr w:type="spellEnd"/>
      <w:r>
        <w:t xml:space="preserve"> and </w:t>
      </w:r>
      <w:r w:rsidR="26D1327F">
        <w:t xml:space="preserve">am </w:t>
      </w:r>
      <w:r>
        <w:t xml:space="preserve">just waiting </w:t>
      </w:r>
      <w:r w:rsidR="280FCA6C">
        <w:t>for</w:t>
      </w:r>
      <w:r>
        <w:t xml:space="preserve"> the finalized versions! Also</w:t>
      </w:r>
      <w:r w:rsidR="17D6130A">
        <w:t>,</w:t>
      </w:r>
      <w:r>
        <w:t xml:space="preserve"> I must agree, this went well</w:t>
      </w:r>
      <w:r w:rsidR="1ACA6607">
        <w:t>,</w:t>
      </w:r>
      <w:r>
        <w:t xml:space="preserve"> and I look forward to any</w:t>
      </w:r>
      <w:r w:rsidR="3BB84B26">
        <w:t xml:space="preserve"> collaboration work in the possible future. </w:t>
      </w:r>
    </w:p>
    <w:p w:rsidR="006B4CAF" w:rsidP="6AF3BEEA" w:rsidRDefault="44E240E2" w14:paraId="7A69F907" w14:textId="0632BA82">
      <w:pPr>
        <w:pStyle w:val="ListParagraph"/>
      </w:pPr>
      <w:r>
        <w:t>GB: Ready to upload File</w:t>
      </w:r>
    </w:p>
    <w:sectPr w:rsidR="006B4CAF"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VqTcShA8Uyn9fi" int2:id="HStq0iTC">
      <int2:state int2:value="Rejected" int2:type="AugLoop_Text_Critique"/>
    </int2:textHash>
    <int2:textHash int2:hashCode="ITirHiQXmA+q0f" int2:id="nedFK1vM">
      <int2:state int2:value="Rejected" int2:type="AugLoop_Text_Critique"/>
    </int2:textHash>
    <int2:textHash int2:hashCode="EcNMZwT+p1Nt3u" int2:id="p1omHWAv">
      <int2:state int2:value="Rejected" int2:type="AugLoop_Text_Critique"/>
    </int2:textHash>
    <int2:bookmark int2:bookmarkName="_Int_UeayhHJ1" int2:invalidationBookmarkName="" int2:hashCode="9cP2g/V5qOTC8M" int2:id="kSBMFkB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D71E"/>
    <w:multiLevelType w:val="hybridMultilevel"/>
    <w:tmpl w:val="FFFFFFFF"/>
    <w:lvl w:ilvl="0" w:tplc="A17A3B16">
      <w:start w:val="1"/>
      <w:numFmt w:val="bullet"/>
      <w:lvlText w:val=""/>
      <w:lvlJc w:val="left"/>
      <w:pPr>
        <w:ind w:left="720" w:hanging="360"/>
      </w:pPr>
      <w:rPr>
        <w:rFonts w:hint="default" w:ascii="Symbol" w:hAnsi="Symbol"/>
      </w:rPr>
    </w:lvl>
    <w:lvl w:ilvl="1" w:tplc="3968D548">
      <w:start w:val="1"/>
      <w:numFmt w:val="bullet"/>
      <w:lvlText w:val="o"/>
      <w:lvlJc w:val="left"/>
      <w:pPr>
        <w:ind w:left="1440" w:hanging="360"/>
      </w:pPr>
      <w:rPr>
        <w:rFonts w:hint="default" w:ascii="Courier New" w:hAnsi="Courier New"/>
      </w:rPr>
    </w:lvl>
    <w:lvl w:ilvl="2" w:tplc="E98A057E">
      <w:start w:val="1"/>
      <w:numFmt w:val="bullet"/>
      <w:lvlText w:val=""/>
      <w:lvlJc w:val="left"/>
      <w:pPr>
        <w:ind w:left="2160" w:hanging="360"/>
      </w:pPr>
      <w:rPr>
        <w:rFonts w:hint="default" w:ascii="Wingdings" w:hAnsi="Wingdings"/>
      </w:rPr>
    </w:lvl>
    <w:lvl w:ilvl="3" w:tplc="F6B4E19C">
      <w:start w:val="1"/>
      <w:numFmt w:val="bullet"/>
      <w:lvlText w:val=""/>
      <w:lvlJc w:val="left"/>
      <w:pPr>
        <w:ind w:left="2880" w:hanging="360"/>
      </w:pPr>
      <w:rPr>
        <w:rFonts w:hint="default" w:ascii="Symbol" w:hAnsi="Symbol"/>
      </w:rPr>
    </w:lvl>
    <w:lvl w:ilvl="4" w:tplc="9D542C64">
      <w:start w:val="1"/>
      <w:numFmt w:val="bullet"/>
      <w:lvlText w:val="o"/>
      <w:lvlJc w:val="left"/>
      <w:pPr>
        <w:ind w:left="3600" w:hanging="360"/>
      </w:pPr>
      <w:rPr>
        <w:rFonts w:hint="default" w:ascii="Courier New" w:hAnsi="Courier New"/>
      </w:rPr>
    </w:lvl>
    <w:lvl w:ilvl="5" w:tplc="87D0CA6A">
      <w:start w:val="1"/>
      <w:numFmt w:val="bullet"/>
      <w:lvlText w:val=""/>
      <w:lvlJc w:val="left"/>
      <w:pPr>
        <w:ind w:left="4320" w:hanging="360"/>
      </w:pPr>
      <w:rPr>
        <w:rFonts w:hint="default" w:ascii="Wingdings" w:hAnsi="Wingdings"/>
      </w:rPr>
    </w:lvl>
    <w:lvl w:ilvl="6" w:tplc="DBC24964">
      <w:start w:val="1"/>
      <w:numFmt w:val="bullet"/>
      <w:lvlText w:val=""/>
      <w:lvlJc w:val="left"/>
      <w:pPr>
        <w:ind w:left="5040" w:hanging="360"/>
      </w:pPr>
      <w:rPr>
        <w:rFonts w:hint="default" w:ascii="Symbol" w:hAnsi="Symbol"/>
      </w:rPr>
    </w:lvl>
    <w:lvl w:ilvl="7" w:tplc="FE7201F8">
      <w:start w:val="1"/>
      <w:numFmt w:val="bullet"/>
      <w:lvlText w:val="o"/>
      <w:lvlJc w:val="left"/>
      <w:pPr>
        <w:ind w:left="5760" w:hanging="360"/>
      </w:pPr>
      <w:rPr>
        <w:rFonts w:hint="default" w:ascii="Courier New" w:hAnsi="Courier New"/>
      </w:rPr>
    </w:lvl>
    <w:lvl w:ilvl="8" w:tplc="BFEEB2C6">
      <w:start w:val="1"/>
      <w:numFmt w:val="bullet"/>
      <w:lvlText w:val=""/>
      <w:lvlJc w:val="left"/>
      <w:pPr>
        <w:ind w:left="6480" w:hanging="360"/>
      </w:pPr>
      <w:rPr>
        <w:rFonts w:hint="default" w:ascii="Wingdings" w:hAnsi="Wingdings"/>
      </w:rPr>
    </w:lvl>
  </w:abstractNum>
  <w:abstractNum w:abstractNumId="1" w15:restartNumberingAfterBreak="0">
    <w:nsid w:val="0E6C5004"/>
    <w:multiLevelType w:val="hybridMultilevel"/>
    <w:tmpl w:val="FFFFFFFF"/>
    <w:lvl w:ilvl="0" w:tplc="308A6310">
      <w:start w:val="1"/>
      <w:numFmt w:val="decimal"/>
      <w:lvlText w:val="%1."/>
      <w:lvlJc w:val="left"/>
      <w:pPr>
        <w:ind w:left="1080" w:hanging="360"/>
      </w:pPr>
    </w:lvl>
    <w:lvl w:ilvl="1" w:tplc="E1483314">
      <w:start w:val="1"/>
      <w:numFmt w:val="lowerLetter"/>
      <w:lvlText w:val="%2."/>
      <w:lvlJc w:val="left"/>
      <w:pPr>
        <w:ind w:left="1800" w:hanging="360"/>
      </w:pPr>
    </w:lvl>
    <w:lvl w:ilvl="2" w:tplc="CFCE8678">
      <w:start w:val="1"/>
      <w:numFmt w:val="lowerRoman"/>
      <w:lvlText w:val="%3."/>
      <w:lvlJc w:val="right"/>
      <w:pPr>
        <w:ind w:left="2520" w:hanging="180"/>
      </w:pPr>
    </w:lvl>
    <w:lvl w:ilvl="3" w:tplc="4D62FDAE">
      <w:start w:val="1"/>
      <w:numFmt w:val="decimal"/>
      <w:lvlText w:val="%4."/>
      <w:lvlJc w:val="left"/>
      <w:pPr>
        <w:ind w:left="3240" w:hanging="360"/>
      </w:pPr>
    </w:lvl>
    <w:lvl w:ilvl="4" w:tplc="8DBCDD5A">
      <w:start w:val="1"/>
      <w:numFmt w:val="lowerLetter"/>
      <w:lvlText w:val="%5."/>
      <w:lvlJc w:val="left"/>
      <w:pPr>
        <w:ind w:left="3960" w:hanging="360"/>
      </w:pPr>
    </w:lvl>
    <w:lvl w:ilvl="5" w:tplc="7158A254">
      <w:start w:val="1"/>
      <w:numFmt w:val="lowerRoman"/>
      <w:lvlText w:val="%6."/>
      <w:lvlJc w:val="right"/>
      <w:pPr>
        <w:ind w:left="4680" w:hanging="180"/>
      </w:pPr>
    </w:lvl>
    <w:lvl w:ilvl="6" w:tplc="0E1E16DC">
      <w:start w:val="1"/>
      <w:numFmt w:val="decimal"/>
      <w:lvlText w:val="%7."/>
      <w:lvlJc w:val="left"/>
      <w:pPr>
        <w:ind w:left="5400" w:hanging="360"/>
      </w:pPr>
    </w:lvl>
    <w:lvl w:ilvl="7" w:tplc="690A1A14">
      <w:start w:val="1"/>
      <w:numFmt w:val="lowerLetter"/>
      <w:lvlText w:val="%8."/>
      <w:lvlJc w:val="left"/>
      <w:pPr>
        <w:ind w:left="6120" w:hanging="360"/>
      </w:pPr>
    </w:lvl>
    <w:lvl w:ilvl="8" w:tplc="E3EC87EC">
      <w:start w:val="1"/>
      <w:numFmt w:val="lowerRoman"/>
      <w:lvlText w:val="%9."/>
      <w:lvlJc w:val="right"/>
      <w:pPr>
        <w:ind w:left="6840" w:hanging="180"/>
      </w:pPr>
    </w:lvl>
  </w:abstractNum>
  <w:abstractNum w:abstractNumId="2" w15:restartNumberingAfterBreak="0">
    <w:nsid w:val="1B8A400E"/>
    <w:multiLevelType w:val="hybridMultilevel"/>
    <w:tmpl w:val="FFFFFFFF"/>
    <w:lvl w:ilvl="0" w:tplc="F5707172">
      <w:start w:val="1"/>
      <w:numFmt w:val="bullet"/>
      <w:lvlText w:val=""/>
      <w:lvlJc w:val="left"/>
      <w:pPr>
        <w:ind w:left="720" w:hanging="360"/>
      </w:pPr>
      <w:rPr>
        <w:rFonts w:hint="default" w:ascii="Symbol" w:hAnsi="Symbol"/>
      </w:rPr>
    </w:lvl>
    <w:lvl w:ilvl="1" w:tplc="B5E6E062">
      <w:start w:val="1"/>
      <w:numFmt w:val="bullet"/>
      <w:lvlText w:val="o"/>
      <w:lvlJc w:val="left"/>
      <w:pPr>
        <w:ind w:left="1440" w:hanging="360"/>
      </w:pPr>
      <w:rPr>
        <w:rFonts w:hint="default" w:ascii="Courier New" w:hAnsi="Courier New"/>
      </w:rPr>
    </w:lvl>
    <w:lvl w:ilvl="2" w:tplc="B76C5C4A">
      <w:start w:val="1"/>
      <w:numFmt w:val="bullet"/>
      <w:lvlText w:val=""/>
      <w:lvlJc w:val="left"/>
      <w:pPr>
        <w:ind w:left="2160" w:hanging="360"/>
      </w:pPr>
      <w:rPr>
        <w:rFonts w:hint="default" w:ascii="Wingdings" w:hAnsi="Wingdings"/>
      </w:rPr>
    </w:lvl>
    <w:lvl w:ilvl="3" w:tplc="17E03C4A">
      <w:start w:val="1"/>
      <w:numFmt w:val="bullet"/>
      <w:lvlText w:val=""/>
      <w:lvlJc w:val="left"/>
      <w:pPr>
        <w:ind w:left="2880" w:hanging="360"/>
      </w:pPr>
      <w:rPr>
        <w:rFonts w:hint="default" w:ascii="Symbol" w:hAnsi="Symbol"/>
      </w:rPr>
    </w:lvl>
    <w:lvl w:ilvl="4" w:tplc="766C959A">
      <w:start w:val="1"/>
      <w:numFmt w:val="bullet"/>
      <w:lvlText w:val="o"/>
      <w:lvlJc w:val="left"/>
      <w:pPr>
        <w:ind w:left="3600" w:hanging="360"/>
      </w:pPr>
      <w:rPr>
        <w:rFonts w:hint="default" w:ascii="Courier New" w:hAnsi="Courier New"/>
      </w:rPr>
    </w:lvl>
    <w:lvl w:ilvl="5" w:tplc="A34A0008">
      <w:start w:val="1"/>
      <w:numFmt w:val="bullet"/>
      <w:lvlText w:val=""/>
      <w:lvlJc w:val="left"/>
      <w:pPr>
        <w:ind w:left="4320" w:hanging="360"/>
      </w:pPr>
      <w:rPr>
        <w:rFonts w:hint="default" w:ascii="Wingdings" w:hAnsi="Wingdings"/>
      </w:rPr>
    </w:lvl>
    <w:lvl w:ilvl="6" w:tplc="698CA272">
      <w:start w:val="1"/>
      <w:numFmt w:val="bullet"/>
      <w:lvlText w:val=""/>
      <w:lvlJc w:val="left"/>
      <w:pPr>
        <w:ind w:left="5040" w:hanging="360"/>
      </w:pPr>
      <w:rPr>
        <w:rFonts w:hint="default" w:ascii="Symbol" w:hAnsi="Symbol"/>
      </w:rPr>
    </w:lvl>
    <w:lvl w:ilvl="7" w:tplc="7F8C85A0">
      <w:start w:val="1"/>
      <w:numFmt w:val="bullet"/>
      <w:lvlText w:val="o"/>
      <w:lvlJc w:val="left"/>
      <w:pPr>
        <w:ind w:left="5760" w:hanging="360"/>
      </w:pPr>
      <w:rPr>
        <w:rFonts w:hint="default" w:ascii="Courier New" w:hAnsi="Courier New"/>
      </w:rPr>
    </w:lvl>
    <w:lvl w:ilvl="8" w:tplc="B6046BFC">
      <w:start w:val="1"/>
      <w:numFmt w:val="bullet"/>
      <w:lvlText w:val=""/>
      <w:lvlJc w:val="left"/>
      <w:pPr>
        <w:ind w:left="6480" w:hanging="360"/>
      </w:pPr>
      <w:rPr>
        <w:rFonts w:hint="default" w:ascii="Wingdings" w:hAnsi="Wingdings"/>
      </w:rPr>
    </w:lvl>
  </w:abstractNum>
  <w:abstractNum w:abstractNumId="3" w15:restartNumberingAfterBreak="0">
    <w:nsid w:val="1C853FA7"/>
    <w:multiLevelType w:val="hybridMultilevel"/>
    <w:tmpl w:val="615A3420"/>
    <w:lvl w:ilvl="0" w:tplc="CF3A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D277A"/>
    <w:multiLevelType w:val="hybridMultilevel"/>
    <w:tmpl w:val="FFFFFFFF"/>
    <w:lvl w:ilvl="0" w:tplc="A192F416">
      <w:start w:val="1"/>
      <w:numFmt w:val="bullet"/>
      <w:lvlText w:val=""/>
      <w:lvlJc w:val="left"/>
      <w:pPr>
        <w:ind w:left="1080" w:hanging="360"/>
      </w:pPr>
      <w:rPr>
        <w:rFonts w:hint="default" w:ascii="Symbol" w:hAnsi="Symbol"/>
      </w:rPr>
    </w:lvl>
    <w:lvl w:ilvl="1" w:tplc="85D01D00">
      <w:start w:val="1"/>
      <w:numFmt w:val="bullet"/>
      <w:lvlText w:val="o"/>
      <w:lvlJc w:val="left"/>
      <w:pPr>
        <w:ind w:left="1800" w:hanging="360"/>
      </w:pPr>
      <w:rPr>
        <w:rFonts w:hint="default" w:ascii="Courier New" w:hAnsi="Courier New"/>
      </w:rPr>
    </w:lvl>
    <w:lvl w:ilvl="2" w:tplc="D82461FC">
      <w:start w:val="1"/>
      <w:numFmt w:val="bullet"/>
      <w:lvlText w:val=""/>
      <w:lvlJc w:val="left"/>
      <w:pPr>
        <w:ind w:left="2520" w:hanging="360"/>
      </w:pPr>
      <w:rPr>
        <w:rFonts w:hint="default" w:ascii="Wingdings" w:hAnsi="Wingdings"/>
      </w:rPr>
    </w:lvl>
    <w:lvl w:ilvl="3" w:tplc="8EE0980E">
      <w:start w:val="1"/>
      <w:numFmt w:val="bullet"/>
      <w:lvlText w:val=""/>
      <w:lvlJc w:val="left"/>
      <w:pPr>
        <w:ind w:left="3240" w:hanging="360"/>
      </w:pPr>
      <w:rPr>
        <w:rFonts w:hint="default" w:ascii="Symbol" w:hAnsi="Symbol"/>
      </w:rPr>
    </w:lvl>
    <w:lvl w:ilvl="4" w:tplc="F10CE35A">
      <w:start w:val="1"/>
      <w:numFmt w:val="bullet"/>
      <w:lvlText w:val="o"/>
      <w:lvlJc w:val="left"/>
      <w:pPr>
        <w:ind w:left="3960" w:hanging="360"/>
      </w:pPr>
      <w:rPr>
        <w:rFonts w:hint="default" w:ascii="Courier New" w:hAnsi="Courier New"/>
      </w:rPr>
    </w:lvl>
    <w:lvl w:ilvl="5" w:tplc="75ACE0D6">
      <w:start w:val="1"/>
      <w:numFmt w:val="bullet"/>
      <w:lvlText w:val=""/>
      <w:lvlJc w:val="left"/>
      <w:pPr>
        <w:ind w:left="4680" w:hanging="360"/>
      </w:pPr>
      <w:rPr>
        <w:rFonts w:hint="default" w:ascii="Wingdings" w:hAnsi="Wingdings"/>
      </w:rPr>
    </w:lvl>
    <w:lvl w:ilvl="6" w:tplc="1BFCEB9A">
      <w:start w:val="1"/>
      <w:numFmt w:val="bullet"/>
      <w:lvlText w:val=""/>
      <w:lvlJc w:val="left"/>
      <w:pPr>
        <w:ind w:left="5400" w:hanging="360"/>
      </w:pPr>
      <w:rPr>
        <w:rFonts w:hint="default" w:ascii="Symbol" w:hAnsi="Symbol"/>
      </w:rPr>
    </w:lvl>
    <w:lvl w:ilvl="7" w:tplc="0D38671C">
      <w:start w:val="1"/>
      <w:numFmt w:val="bullet"/>
      <w:lvlText w:val="o"/>
      <w:lvlJc w:val="left"/>
      <w:pPr>
        <w:ind w:left="6120" w:hanging="360"/>
      </w:pPr>
      <w:rPr>
        <w:rFonts w:hint="default" w:ascii="Courier New" w:hAnsi="Courier New"/>
      </w:rPr>
    </w:lvl>
    <w:lvl w:ilvl="8" w:tplc="267012BC">
      <w:start w:val="1"/>
      <w:numFmt w:val="bullet"/>
      <w:lvlText w:val=""/>
      <w:lvlJc w:val="left"/>
      <w:pPr>
        <w:ind w:left="6840" w:hanging="360"/>
      </w:pPr>
      <w:rPr>
        <w:rFonts w:hint="default" w:ascii="Wingdings" w:hAnsi="Wingdings"/>
      </w:rPr>
    </w:lvl>
  </w:abstractNum>
  <w:abstractNum w:abstractNumId="5" w15:restartNumberingAfterBreak="0">
    <w:nsid w:val="20B45583"/>
    <w:multiLevelType w:val="hybridMultilevel"/>
    <w:tmpl w:val="750010AC"/>
    <w:lvl w:ilvl="0" w:tplc="9B802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90D6"/>
    <w:multiLevelType w:val="hybridMultilevel"/>
    <w:tmpl w:val="FFFFFFFF"/>
    <w:lvl w:ilvl="0" w:tplc="4142026A">
      <w:start w:val="1"/>
      <w:numFmt w:val="bullet"/>
      <w:lvlText w:val=""/>
      <w:lvlJc w:val="left"/>
      <w:pPr>
        <w:ind w:left="720" w:hanging="360"/>
      </w:pPr>
      <w:rPr>
        <w:rFonts w:hint="default" w:ascii="Symbol" w:hAnsi="Symbol"/>
      </w:rPr>
    </w:lvl>
    <w:lvl w:ilvl="1" w:tplc="DE84ECB6">
      <w:start w:val="1"/>
      <w:numFmt w:val="bullet"/>
      <w:lvlText w:val="o"/>
      <w:lvlJc w:val="left"/>
      <w:pPr>
        <w:ind w:left="1440" w:hanging="360"/>
      </w:pPr>
      <w:rPr>
        <w:rFonts w:hint="default" w:ascii="Courier New" w:hAnsi="Courier New"/>
      </w:rPr>
    </w:lvl>
    <w:lvl w:ilvl="2" w:tplc="89A6370E">
      <w:start w:val="1"/>
      <w:numFmt w:val="bullet"/>
      <w:lvlText w:val=""/>
      <w:lvlJc w:val="left"/>
      <w:pPr>
        <w:ind w:left="2160" w:hanging="360"/>
      </w:pPr>
      <w:rPr>
        <w:rFonts w:hint="default" w:ascii="Wingdings" w:hAnsi="Wingdings"/>
      </w:rPr>
    </w:lvl>
    <w:lvl w:ilvl="3" w:tplc="70B8A696">
      <w:start w:val="1"/>
      <w:numFmt w:val="bullet"/>
      <w:lvlText w:val=""/>
      <w:lvlJc w:val="left"/>
      <w:pPr>
        <w:ind w:left="2880" w:hanging="360"/>
      </w:pPr>
      <w:rPr>
        <w:rFonts w:hint="default" w:ascii="Symbol" w:hAnsi="Symbol"/>
      </w:rPr>
    </w:lvl>
    <w:lvl w:ilvl="4" w:tplc="5326444E">
      <w:start w:val="1"/>
      <w:numFmt w:val="bullet"/>
      <w:lvlText w:val="o"/>
      <w:lvlJc w:val="left"/>
      <w:pPr>
        <w:ind w:left="3600" w:hanging="360"/>
      </w:pPr>
      <w:rPr>
        <w:rFonts w:hint="default" w:ascii="Courier New" w:hAnsi="Courier New"/>
      </w:rPr>
    </w:lvl>
    <w:lvl w:ilvl="5" w:tplc="DAD22C12">
      <w:start w:val="1"/>
      <w:numFmt w:val="bullet"/>
      <w:lvlText w:val=""/>
      <w:lvlJc w:val="left"/>
      <w:pPr>
        <w:ind w:left="4320" w:hanging="360"/>
      </w:pPr>
      <w:rPr>
        <w:rFonts w:hint="default" w:ascii="Wingdings" w:hAnsi="Wingdings"/>
      </w:rPr>
    </w:lvl>
    <w:lvl w:ilvl="6" w:tplc="13481514">
      <w:start w:val="1"/>
      <w:numFmt w:val="bullet"/>
      <w:lvlText w:val=""/>
      <w:lvlJc w:val="left"/>
      <w:pPr>
        <w:ind w:left="5040" w:hanging="360"/>
      </w:pPr>
      <w:rPr>
        <w:rFonts w:hint="default" w:ascii="Symbol" w:hAnsi="Symbol"/>
      </w:rPr>
    </w:lvl>
    <w:lvl w:ilvl="7" w:tplc="0778DCF8">
      <w:start w:val="1"/>
      <w:numFmt w:val="bullet"/>
      <w:lvlText w:val="o"/>
      <w:lvlJc w:val="left"/>
      <w:pPr>
        <w:ind w:left="5760" w:hanging="360"/>
      </w:pPr>
      <w:rPr>
        <w:rFonts w:hint="default" w:ascii="Courier New" w:hAnsi="Courier New"/>
      </w:rPr>
    </w:lvl>
    <w:lvl w:ilvl="8" w:tplc="9962E73C">
      <w:start w:val="1"/>
      <w:numFmt w:val="bullet"/>
      <w:lvlText w:val=""/>
      <w:lvlJc w:val="left"/>
      <w:pPr>
        <w:ind w:left="6480" w:hanging="360"/>
      </w:pPr>
      <w:rPr>
        <w:rFonts w:hint="default" w:ascii="Wingdings" w:hAnsi="Wingdings"/>
      </w:rPr>
    </w:lvl>
  </w:abstractNum>
  <w:abstractNum w:abstractNumId="7" w15:restartNumberingAfterBreak="0">
    <w:nsid w:val="266EC61A"/>
    <w:multiLevelType w:val="hybridMultilevel"/>
    <w:tmpl w:val="FFFFFFFF"/>
    <w:lvl w:ilvl="0" w:tplc="2FDA0598">
      <w:start w:val="1"/>
      <w:numFmt w:val="bullet"/>
      <w:lvlText w:val=""/>
      <w:lvlJc w:val="left"/>
      <w:pPr>
        <w:ind w:left="720" w:hanging="360"/>
      </w:pPr>
      <w:rPr>
        <w:rFonts w:hint="default" w:ascii="Symbol" w:hAnsi="Symbol"/>
      </w:rPr>
    </w:lvl>
    <w:lvl w:ilvl="1" w:tplc="04D4AB2E">
      <w:start w:val="1"/>
      <w:numFmt w:val="bullet"/>
      <w:lvlText w:val="o"/>
      <w:lvlJc w:val="left"/>
      <w:pPr>
        <w:ind w:left="1440" w:hanging="360"/>
      </w:pPr>
      <w:rPr>
        <w:rFonts w:hint="default" w:ascii="Courier New" w:hAnsi="Courier New"/>
      </w:rPr>
    </w:lvl>
    <w:lvl w:ilvl="2" w:tplc="A2B47436">
      <w:start w:val="1"/>
      <w:numFmt w:val="bullet"/>
      <w:lvlText w:val=""/>
      <w:lvlJc w:val="left"/>
      <w:pPr>
        <w:ind w:left="2160" w:hanging="360"/>
      </w:pPr>
      <w:rPr>
        <w:rFonts w:hint="default" w:ascii="Wingdings" w:hAnsi="Wingdings"/>
      </w:rPr>
    </w:lvl>
    <w:lvl w:ilvl="3" w:tplc="9D646E02">
      <w:start w:val="1"/>
      <w:numFmt w:val="bullet"/>
      <w:lvlText w:val=""/>
      <w:lvlJc w:val="left"/>
      <w:pPr>
        <w:ind w:left="2880" w:hanging="360"/>
      </w:pPr>
      <w:rPr>
        <w:rFonts w:hint="default" w:ascii="Symbol" w:hAnsi="Symbol"/>
      </w:rPr>
    </w:lvl>
    <w:lvl w:ilvl="4" w:tplc="E516FCA4">
      <w:start w:val="1"/>
      <w:numFmt w:val="bullet"/>
      <w:lvlText w:val="o"/>
      <w:lvlJc w:val="left"/>
      <w:pPr>
        <w:ind w:left="3600" w:hanging="360"/>
      </w:pPr>
      <w:rPr>
        <w:rFonts w:hint="default" w:ascii="Courier New" w:hAnsi="Courier New"/>
      </w:rPr>
    </w:lvl>
    <w:lvl w:ilvl="5" w:tplc="E2EC2406">
      <w:start w:val="1"/>
      <w:numFmt w:val="bullet"/>
      <w:lvlText w:val=""/>
      <w:lvlJc w:val="left"/>
      <w:pPr>
        <w:ind w:left="4320" w:hanging="360"/>
      </w:pPr>
      <w:rPr>
        <w:rFonts w:hint="default" w:ascii="Wingdings" w:hAnsi="Wingdings"/>
      </w:rPr>
    </w:lvl>
    <w:lvl w:ilvl="6" w:tplc="51A8306C">
      <w:start w:val="1"/>
      <w:numFmt w:val="bullet"/>
      <w:lvlText w:val=""/>
      <w:lvlJc w:val="left"/>
      <w:pPr>
        <w:ind w:left="5040" w:hanging="360"/>
      </w:pPr>
      <w:rPr>
        <w:rFonts w:hint="default" w:ascii="Symbol" w:hAnsi="Symbol"/>
      </w:rPr>
    </w:lvl>
    <w:lvl w:ilvl="7" w:tplc="0E7885DA">
      <w:start w:val="1"/>
      <w:numFmt w:val="bullet"/>
      <w:lvlText w:val="o"/>
      <w:lvlJc w:val="left"/>
      <w:pPr>
        <w:ind w:left="5760" w:hanging="360"/>
      </w:pPr>
      <w:rPr>
        <w:rFonts w:hint="default" w:ascii="Courier New" w:hAnsi="Courier New"/>
      </w:rPr>
    </w:lvl>
    <w:lvl w:ilvl="8" w:tplc="A6325790">
      <w:start w:val="1"/>
      <w:numFmt w:val="bullet"/>
      <w:lvlText w:val=""/>
      <w:lvlJc w:val="left"/>
      <w:pPr>
        <w:ind w:left="6480" w:hanging="360"/>
      </w:pPr>
      <w:rPr>
        <w:rFonts w:hint="default" w:ascii="Wingdings" w:hAnsi="Wingdings"/>
      </w:rPr>
    </w:lvl>
  </w:abstractNum>
  <w:abstractNum w:abstractNumId="8" w15:restartNumberingAfterBreak="0">
    <w:nsid w:val="2F8E7FF9"/>
    <w:multiLevelType w:val="hybridMultilevel"/>
    <w:tmpl w:val="FFFFFFFF"/>
    <w:lvl w:ilvl="0" w:tplc="A67696BC">
      <w:start w:val="1"/>
      <w:numFmt w:val="bullet"/>
      <w:lvlText w:val=""/>
      <w:lvlJc w:val="left"/>
      <w:pPr>
        <w:ind w:left="720" w:hanging="360"/>
      </w:pPr>
      <w:rPr>
        <w:rFonts w:hint="default" w:ascii="Symbol" w:hAnsi="Symbol"/>
      </w:rPr>
    </w:lvl>
    <w:lvl w:ilvl="1" w:tplc="4404C97E">
      <w:start w:val="1"/>
      <w:numFmt w:val="bullet"/>
      <w:lvlText w:val="o"/>
      <w:lvlJc w:val="left"/>
      <w:pPr>
        <w:ind w:left="1440" w:hanging="360"/>
      </w:pPr>
      <w:rPr>
        <w:rFonts w:hint="default" w:ascii="Courier New" w:hAnsi="Courier New"/>
      </w:rPr>
    </w:lvl>
    <w:lvl w:ilvl="2" w:tplc="69740C44">
      <w:start w:val="1"/>
      <w:numFmt w:val="bullet"/>
      <w:lvlText w:val=""/>
      <w:lvlJc w:val="left"/>
      <w:pPr>
        <w:ind w:left="2160" w:hanging="360"/>
      </w:pPr>
      <w:rPr>
        <w:rFonts w:hint="default" w:ascii="Wingdings" w:hAnsi="Wingdings"/>
      </w:rPr>
    </w:lvl>
    <w:lvl w:ilvl="3" w:tplc="E9783A74">
      <w:start w:val="1"/>
      <w:numFmt w:val="bullet"/>
      <w:lvlText w:val=""/>
      <w:lvlJc w:val="left"/>
      <w:pPr>
        <w:ind w:left="2880" w:hanging="360"/>
      </w:pPr>
      <w:rPr>
        <w:rFonts w:hint="default" w:ascii="Symbol" w:hAnsi="Symbol"/>
      </w:rPr>
    </w:lvl>
    <w:lvl w:ilvl="4" w:tplc="FA3EB898">
      <w:start w:val="1"/>
      <w:numFmt w:val="bullet"/>
      <w:lvlText w:val="o"/>
      <w:lvlJc w:val="left"/>
      <w:pPr>
        <w:ind w:left="3600" w:hanging="360"/>
      </w:pPr>
      <w:rPr>
        <w:rFonts w:hint="default" w:ascii="Courier New" w:hAnsi="Courier New"/>
      </w:rPr>
    </w:lvl>
    <w:lvl w:ilvl="5" w:tplc="3EF46D04">
      <w:start w:val="1"/>
      <w:numFmt w:val="bullet"/>
      <w:lvlText w:val=""/>
      <w:lvlJc w:val="left"/>
      <w:pPr>
        <w:ind w:left="4320" w:hanging="360"/>
      </w:pPr>
      <w:rPr>
        <w:rFonts w:hint="default" w:ascii="Wingdings" w:hAnsi="Wingdings"/>
      </w:rPr>
    </w:lvl>
    <w:lvl w:ilvl="6" w:tplc="9E92C4F2">
      <w:start w:val="1"/>
      <w:numFmt w:val="bullet"/>
      <w:lvlText w:val=""/>
      <w:lvlJc w:val="left"/>
      <w:pPr>
        <w:ind w:left="5040" w:hanging="360"/>
      </w:pPr>
      <w:rPr>
        <w:rFonts w:hint="default" w:ascii="Symbol" w:hAnsi="Symbol"/>
      </w:rPr>
    </w:lvl>
    <w:lvl w:ilvl="7" w:tplc="0B4CAD26">
      <w:start w:val="1"/>
      <w:numFmt w:val="bullet"/>
      <w:lvlText w:val="o"/>
      <w:lvlJc w:val="left"/>
      <w:pPr>
        <w:ind w:left="5760" w:hanging="360"/>
      </w:pPr>
      <w:rPr>
        <w:rFonts w:hint="default" w:ascii="Courier New" w:hAnsi="Courier New"/>
      </w:rPr>
    </w:lvl>
    <w:lvl w:ilvl="8" w:tplc="22428E7A">
      <w:start w:val="1"/>
      <w:numFmt w:val="bullet"/>
      <w:lvlText w:val=""/>
      <w:lvlJc w:val="left"/>
      <w:pPr>
        <w:ind w:left="6480" w:hanging="360"/>
      </w:pPr>
      <w:rPr>
        <w:rFonts w:hint="default" w:ascii="Wingdings" w:hAnsi="Wingdings"/>
      </w:rPr>
    </w:lvl>
  </w:abstractNum>
  <w:abstractNum w:abstractNumId="9" w15:restartNumberingAfterBreak="0">
    <w:nsid w:val="3B6847A0"/>
    <w:multiLevelType w:val="hybridMultilevel"/>
    <w:tmpl w:val="FFFFFFFF"/>
    <w:lvl w:ilvl="0" w:tplc="559A85F6">
      <w:start w:val="1"/>
      <w:numFmt w:val="bullet"/>
      <w:lvlText w:val=""/>
      <w:lvlJc w:val="left"/>
      <w:pPr>
        <w:ind w:left="720" w:hanging="360"/>
      </w:pPr>
      <w:rPr>
        <w:rFonts w:hint="default" w:ascii="Symbol" w:hAnsi="Symbol"/>
      </w:rPr>
    </w:lvl>
    <w:lvl w:ilvl="1" w:tplc="9A869244">
      <w:start w:val="1"/>
      <w:numFmt w:val="bullet"/>
      <w:lvlText w:val="o"/>
      <w:lvlJc w:val="left"/>
      <w:pPr>
        <w:ind w:left="1440" w:hanging="360"/>
      </w:pPr>
      <w:rPr>
        <w:rFonts w:hint="default" w:ascii="Courier New" w:hAnsi="Courier New"/>
      </w:rPr>
    </w:lvl>
    <w:lvl w:ilvl="2" w:tplc="AC8044A6">
      <w:start w:val="1"/>
      <w:numFmt w:val="bullet"/>
      <w:lvlText w:val=""/>
      <w:lvlJc w:val="left"/>
      <w:pPr>
        <w:ind w:left="2160" w:hanging="360"/>
      </w:pPr>
      <w:rPr>
        <w:rFonts w:hint="default" w:ascii="Wingdings" w:hAnsi="Wingdings"/>
      </w:rPr>
    </w:lvl>
    <w:lvl w:ilvl="3" w:tplc="1994948A">
      <w:start w:val="1"/>
      <w:numFmt w:val="bullet"/>
      <w:lvlText w:val=""/>
      <w:lvlJc w:val="left"/>
      <w:pPr>
        <w:ind w:left="2880" w:hanging="360"/>
      </w:pPr>
      <w:rPr>
        <w:rFonts w:hint="default" w:ascii="Symbol" w:hAnsi="Symbol"/>
      </w:rPr>
    </w:lvl>
    <w:lvl w:ilvl="4" w:tplc="1B9812B2">
      <w:start w:val="1"/>
      <w:numFmt w:val="bullet"/>
      <w:lvlText w:val="o"/>
      <w:lvlJc w:val="left"/>
      <w:pPr>
        <w:ind w:left="3600" w:hanging="360"/>
      </w:pPr>
      <w:rPr>
        <w:rFonts w:hint="default" w:ascii="Courier New" w:hAnsi="Courier New"/>
      </w:rPr>
    </w:lvl>
    <w:lvl w:ilvl="5" w:tplc="91CE194C">
      <w:start w:val="1"/>
      <w:numFmt w:val="bullet"/>
      <w:lvlText w:val=""/>
      <w:lvlJc w:val="left"/>
      <w:pPr>
        <w:ind w:left="4320" w:hanging="360"/>
      </w:pPr>
      <w:rPr>
        <w:rFonts w:hint="default" w:ascii="Wingdings" w:hAnsi="Wingdings"/>
      </w:rPr>
    </w:lvl>
    <w:lvl w:ilvl="6" w:tplc="F7E009AC">
      <w:start w:val="1"/>
      <w:numFmt w:val="bullet"/>
      <w:lvlText w:val=""/>
      <w:lvlJc w:val="left"/>
      <w:pPr>
        <w:ind w:left="5040" w:hanging="360"/>
      </w:pPr>
      <w:rPr>
        <w:rFonts w:hint="default" w:ascii="Symbol" w:hAnsi="Symbol"/>
      </w:rPr>
    </w:lvl>
    <w:lvl w:ilvl="7" w:tplc="71901586">
      <w:start w:val="1"/>
      <w:numFmt w:val="bullet"/>
      <w:lvlText w:val="o"/>
      <w:lvlJc w:val="left"/>
      <w:pPr>
        <w:ind w:left="5760" w:hanging="360"/>
      </w:pPr>
      <w:rPr>
        <w:rFonts w:hint="default" w:ascii="Courier New" w:hAnsi="Courier New"/>
      </w:rPr>
    </w:lvl>
    <w:lvl w:ilvl="8" w:tplc="1BFE27D4">
      <w:start w:val="1"/>
      <w:numFmt w:val="bullet"/>
      <w:lvlText w:val=""/>
      <w:lvlJc w:val="left"/>
      <w:pPr>
        <w:ind w:left="6480" w:hanging="360"/>
      </w:pPr>
      <w:rPr>
        <w:rFonts w:hint="default" w:ascii="Wingdings" w:hAnsi="Wingdings"/>
      </w:rPr>
    </w:lvl>
  </w:abstractNum>
  <w:abstractNum w:abstractNumId="10" w15:restartNumberingAfterBreak="0">
    <w:nsid w:val="410EA18B"/>
    <w:multiLevelType w:val="hybridMultilevel"/>
    <w:tmpl w:val="FFFFFFFF"/>
    <w:lvl w:ilvl="0" w:tplc="2D42BA96">
      <w:start w:val="1"/>
      <w:numFmt w:val="bullet"/>
      <w:lvlText w:val=""/>
      <w:lvlJc w:val="left"/>
      <w:pPr>
        <w:ind w:left="720" w:hanging="360"/>
      </w:pPr>
      <w:rPr>
        <w:rFonts w:hint="default" w:ascii="Symbol" w:hAnsi="Symbol"/>
      </w:rPr>
    </w:lvl>
    <w:lvl w:ilvl="1" w:tplc="9E0CAD26">
      <w:start w:val="1"/>
      <w:numFmt w:val="bullet"/>
      <w:lvlText w:val="o"/>
      <w:lvlJc w:val="left"/>
      <w:pPr>
        <w:ind w:left="1440" w:hanging="360"/>
      </w:pPr>
      <w:rPr>
        <w:rFonts w:hint="default" w:ascii="Courier New" w:hAnsi="Courier New"/>
      </w:rPr>
    </w:lvl>
    <w:lvl w:ilvl="2" w:tplc="12B89B8E">
      <w:start w:val="1"/>
      <w:numFmt w:val="bullet"/>
      <w:lvlText w:val=""/>
      <w:lvlJc w:val="left"/>
      <w:pPr>
        <w:ind w:left="2160" w:hanging="360"/>
      </w:pPr>
      <w:rPr>
        <w:rFonts w:hint="default" w:ascii="Wingdings" w:hAnsi="Wingdings"/>
      </w:rPr>
    </w:lvl>
    <w:lvl w:ilvl="3" w:tplc="47EEC3B8">
      <w:start w:val="1"/>
      <w:numFmt w:val="bullet"/>
      <w:lvlText w:val=""/>
      <w:lvlJc w:val="left"/>
      <w:pPr>
        <w:ind w:left="2880" w:hanging="360"/>
      </w:pPr>
      <w:rPr>
        <w:rFonts w:hint="default" w:ascii="Symbol" w:hAnsi="Symbol"/>
      </w:rPr>
    </w:lvl>
    <w:lvl w:ilvl="4" w:tplc="1280325E">
      <w:start w:val="1"/>
      <w:numFmt w:val="bullet"/>
      <w:lvlText w:val="o"/>
      <w:lvlJc w:val="left"/>
      <w:pPr>
        <w:ind w:left="3600" w:hanging="360"/>
      </w:pPr>
      <w:rPr>
        <w:rFonts w:hint="default" w:ascii="Courier New" w:hAnsi="Courier New"/>
      </w:rPr>
    </w:lvl>
    <w:lvl w:ilvl="5" w:tplc="A1E8AECC">
      <w:start w:val="1"/>
      <w:numFmt w:val="bullet"/>
      <w:lvlText w:val=""/>
      <w:lvlJc w:val="left"/>
      <w:pPr>
        <w:ind w:left="4320" w:hanging="360"/>
      </w:pPr>
      <w:rPr>
        <w:rFonts w:hint="default" w:ascii="Wingdings" w:hAnsi="Wingdings"/>
      </w:rPr>
    </w:lvl>
    <w:lvl w:ilvl="6" w:tplc="4B44CDAA">
      <w:start w:val="1"/>
      <w:numFmt w:val="bullet"/>
      <w:lvlText w:val=""/>
      <w:lvlJc w:val="left"/>
      <w:pPr>
        <w:ind w:left="5040" w:hanging="360"/>
      </w:pPr>
      <w:rPr>
        <w:rFonts w:hint="default" w:ascii="Symbol" w:hAnsi="Symbol"/>
      </w:rPr>
    </w:lvl>
    <w:lvl w:ilvl="7" w:tplc="99F6EEB0">
      <w:start w:val="1"/>
      <w:numFmt w:val="bullet"/>
      <w:lvlText w:val="o"/>
      <w:lvlJc w:val="left"/>
      <w:pPr>
        <w:ind w:left="5760" w:hanging="360"/>
      </w:pPr>
      <w:rPr>
        <w:rFonts w:hint="default" w:ascii="Courier New" w:hAnsi="Courier New"/>
      </w:rPr>
    </w:lvl>
    <w:lvl w:ilvl="8" w:tplc="960CC488">
      <w:start w:val="1"/>
      <w:numFmt w:val="bullet"/>
      <w:lvlText w:val=""/>
      <w:lvlJc w:val="left"/>
      <w:pPr>
        <w:ind w:left="6480" w:hanging="360"/>
      </w:pPr>
      <w:rPr>
        <w:rFonts w:hint="default" w:ascii="Wingdings" w:hAnsi="Wingdings"/>
      </w:rPr>
    </w:lvl>
  </w:abstractNum>
  <w:abstractNum w:abstractNumId="11" w15:restartNumberingAfterBreak="0">
    <w:nsid w:val="416BF4D7"/>
    <w:multiLevelType w:val="hybridMultilevel"/>
    <w:tmpl w:val="FFFFFFFF"/>
    <w:lvl w:ilvl="0" w:tplc="94DC2884">
      <w:start w:val="1"/>
      <w:numFmt w:val="decimal"/>
      <w:lvlText w:val="%1."/>
      <w:lvlJc w:val="left"/>
      <w:pPr>
        <w:ind w:left="1080" w:hanging="360"/>
      </w:pPr>
    </w:lvl>
    <w:lvl w:ilvl="1" w:tplc="D2DA99FC">
      <w:start w:val="1"/>
      <w:numFmt w:val="lowerLetter"/>
      <w:lvlText w:val="%2."/>
      <w:lvlJc w:val="left"/>
      <w:pPr>
        <w:ind w:left="1800" w:hanging="360"/>
      </w:pPr>
    </w:lvl>
    <w:lvl w:ilvl="2" w:tplc="E22E7E3C">
      <w:start w:val="1"/>
      <w:numFmt w:val="lowerRoman"/>
      <w:lvlText w:val="%3."/>
      <w:lvlJc w:val="right"/>
      <w:pPr>
        <w:ind w:left="2520" w:hanging="180"/>
      </w:pPr>
    </w:lvl>
    <w:lvl w:ilvl="3" w:tplc="3C948302">
      <w:start w:val="1"/>
      <w:numFmt w:val="decimal"/>
      <w:lvlText w:val="%4."/>
      <w:lvlJc w:val="left"/>
      <w:pPr>
        <w:ind w:left="3240" w:hanging="360"/>
      </w:pPr>
    </w:lvl>
    <w:lvl w:ilvl="4" w:tplc="831E8B74">
      <w:start w:val="1"/>
      <w:numFmt w:val="lowerLetter"/>
      <w:lvlText w:val="%5."/>
      <w:lvlJc w:val="left"/>
      <w:pPr>
        <w:ind w:left="3960" w:hanging="360"/>
      </w:pPr>
    </w:lvl>
    <w:lvl w:ilvl="5" w:tplc="4CACF89E">
      <w:start w:val="1"/>
      <w:numFmt w:val="lowerRoman"/>
      <w:lvlText w:val="%6."/>
      <w:lvlJc w:val="right"/>
      <w:pPr>
        <w:ind w:left="4680" w:hanging="180"/>
      </w:pPr>
    </w:lvl>
    <w:lvl w:ilvl="6" w:tplc="8B00E13A">
      <w:start w:val="1"/>
      <w:numFmt w:val="decimal"/>
      <w:lvlText w:val="%7."/>
      <w:lvlJc w:val="left"/>
      <w:pPr>
        <w:ind w:left="5400" w:hanging="360"/>
      </w:pPr>
    </w:lvl>
    <w:lvl w:ilvl="7" w:tplc="2D60338E">
      <w:start w:val="1"/>
      <w:numFmt w:val="lowerLetter"/>
      <w:lvlText w:val="%8."/>
      <w:lvlJc w:val="left"/>
      <w:pPr>
        <w:ind w:left="6120" w:hanging="360"/>
      </w:pPr>
    </w:lvl>
    <w:lvl w:ilvl="8" w:tplc="3166A0B8">
      <w:start w:val="1"/>
      <w:numFmt w:val="lowerRoman"/>
      <w:lvlText w:val="%9."/>
      <w:lvlJc w:val="right"/>
      <w:pPr>
        <w:ind w:left="6840" w:hanging="180"/>
      </w:pPr>
    </w:lvl>
  </w:abstractNum>
  <w:abstractNum w:abstractNumId="12" w15:restartNumberingAfterBreak="0">
    <w:nsid w:val="41818490"/>
    <w:multiLevelType w:val="hybridMultilevel"/>
    <w:tmpl w:val="FFFFFFFF"/>
    <w:lvl w:ilvl="0" w:tplc="B63821DC">
      <w:start w:val="1"/>
      <w:numFmt w:val="bullet"/>
      <w:lvlText w:val=""/>
      <w:lvlJc w:val="left"/>
      <w:pPr>
        <w:ind w:left="720" w:hanging="360"/>
      </w:pPr>
      <w:rPr>
        <w:rFonts w:hint="default" w:ascii="Symbol" w:hAnsi="Symbol"/>
      </w:rPr>
    </w:lvl>
    <w:lvl w:ilvl="1" w:tplc="7FD2FF74">
      <w:start w:val="1"/>
      <w:numFmt w:val="bullet"/>
      <w:lvlText w:val="o"/>
      <w:lvlJc w:val="left"/>
      <w:pPr>
        <w:ind w:left="1440" w:hanging="360"/>
      </w:pPr>
      <w:rPr>
        <w:rFonts w:hint="default" w:ascii="Courier New" w:hAnsi="Courier New"/>
      </w:rPr>
    </w:lvl>
    <w:lvl w:ilvl="2" w:tplc="87D69986">
      <w:start w:val="1"/>
      <w:numFmt w:val="bullet"/>
      <w:lvlText w:val=""/>
      <w:lvlJc w:val="left"/>
      <w:pPr>
        <w:ind w:left="2160" w:hanging="360"/>
      </w:pPr>
      <w:rPr>
        <w:rFonts w:hint="default" w:ascii="Wingdings" w:hAnsi="Wingdings"/>
      </w:rPr>
    </w:lvl>
    <w:lvl w:ilvl="3" w:tplc="5210C2EA">
      <w:start w:val="1"/>
      <w:numFmt w:val="bullet"/>
      <w:lvlText w:val=""/>
      <w:lvlJc w:val="left"/>
      <w:pPr>
        <w:ind w:left="2880" w:hanging="360"/>
      </w:pPr>
      <w:rPr>
        <w:rFonts w:hint="default" w:ascii="Symbol" w:hAnsi="Symbol"/>
      </w:rPr>
    </w:lvl>
    <w:lvl w:ilvl="4" w:tplc="36F6E832">
      <w:start w:val="1"/>
      <w:numFmt w:val="bullet"/>
      <w:lvlText w:val="o"/>
      <w:lvlJc w:val="left"/>
      <w:pPr>
        <w:ind w:left="3600" w:hanging="360"/>
      </w:pPr>
      <w:rPr>
        <w:rFonts w:hint="default" w:ascii="Courier New" w:hAnsi="Courier New"/>
      </w:rPr>
    </w:lvl>
    <w:lvl w:ilvl="5" w:tplc="652A5180">
      <w:start w:val="1"/>
      <w:numFmt w:val="bullet"/>
      <w:lvlText w:val=""/>
      <w:lvlJc w:val="left"/>
      <w:pPr>
        <w:ind w:left="4320" w:hanging="360"/>
      </w:pPr>
      <w:rPr>
        <w:rFonts w:hint="default" w:ascii="Wingdings" w:hAnsi="Wingdings"/>
      </w:rPr>
    </w:lvl>
    <w:lvl w:ilvl="6" w:tplc="EC4E2474">
      <w:start w:val="1"/>
      <w:numFmt w:val="bullet"/>
      <w:lvlText w:val=""/>
      <w:lvlJc w:val="left"/>
      <w:pPr>
        <w:ind w:left="5040" w:hanging="360"/>
      </w:pPr>
      <w:rPr>
        <w:rFonts w:hint="default" w:ascii="Symbol" w:hAnsi="Symbol"/>
      </w:rPr>
    </w:lvl>
    <w:lvl w:ilvl="7" w:tplc="C7F0D656">
      <w:start w:val="1"/>
      <w:numFmt w:val="bullet"/>
      <w:lvlText w:val="o"/>
      <w:lvlJc w:val="left"/>
      <w:pPr>
        <w:ind w:left="5760" w:hanging="360"/>
      </w:pPr>
      <w:rPr>
        <w:rFonts w:hint="default" w:ascii="Courier New" w:hAnsi="Courier New"/>
      </w:rPr>
    </w:lvl>
    <w:lvl w:ilvl="8" w:tplc="519C39EA">
      <w:start w:val="1"/>
      <w:numFmt w:val="bullet"/>
      <w:lvlText w:val=""/>
      <w:lvlJc w:val="left"/>
      <w:pPr>
        <w:ind w:left="6480" w:hanging="360"/>
      </w:pPr>
      <w:rPr>
        <w:rFonts w:hint="default" w:ascii="Wingdings" w:hAnsi="Wingdings"/>
      </w:rPr>
    </w:lvl>
  </w:abstractNum>
  <w:abstractNum w:abstractNumId="13" w15:restartNumberingAfterBreak="0">
    <w:nsid w:val="463733A6"/>
    <w:multiLevelType w:val="hybridMultilevel"/>
    <w:tmpl w:val="FFFFFFFF"/>
    <w:lvl w:ilvl="0" w:tplc="4B72D3BA">
      <w:start w:val="1"/>
      <w:numFmt w:val="bullet"/>
      <w:lvlText w:val=""/>
      <w:lvlJc w:val="left"/>
      <w:pPr>
        <w:ind w:left="720" w:hanging="360"/>
      </w:pPr>
      <w:rPr>
        <w:rFonts w:hint="default" w:ascii="Symbol" w:hAnsi="Symbol"/>
      </w:rPr>
    </w:lvl>
    <w:lvl w:ilvl="1" w:tplc="45B2220C">
      <w:start w:val="1"/>
      <w:numFmt w:val="bullet"/>
      <w:lvlText w:val="o"/>
      <w:lvlJc w:val="left"/>
      <w:pPr>
        <w:ind w:left="1440" w:hanging="360"/>
      </w:pPr>
      <w:rPr>
        <w:rFonts w:hint="default" w:ascii="Courier New" w:hAnsi="Courier New"/>
      </w:rPr>
    </w:lvl>
    <w:lvl w:ilvl="2" w:tplc="9CE232B0">
      <w:start w:val="1"/>
      <w:numFmt w:val="bullet"/>
      <w:lvlText w:val=""/>
      <w:lvlJc w:val="left"/>
      <w:pPr>
        <w:ind w:left="2160" w:hanging="360"/>
      </w:pPr>
      <w:rPr>
        <w:rFonts w:hint="default" w:ascii="Wingdings" w:hAnsi="Wingdings"/>
      </w:rPr>
    </w:lvl>
    <w:lvl w:ilvl="3" w:tplc="F80A403E">
      <w:start w:val="1"/>
      <w:numFmt w:val="bullet"/>
      <w:lvlText w:val=""/>
      <w:lvlJc w:val="left"/>
      <w:pPr>
        <w:ind w:left="2880" w:hanging="360"/>
      </w:pPr>
      <w:rPr>
        <w:rFonts w:hint="default" w:ascii="Symbol" w:hAnsi="Symbol"/>
      </w:rPr>
    </w:lvl>
    <w:lvl w:ilvl="4" w:tplc="1534C25A">
      <w:start w:val="1"/>
      <w:numFmt w:val="bullet"/>
      <w:lvlText w:val="o"/>
      <w:lvlJc w:val="left"/>
      <w:pPr>
        <w:ind w:left="3600" w:hanging="360"/>
      </w:pPr>
      <w:rPr>
        <w:rFonts w:hint="default" w:ascii="Courier New" w:hAnsi="Courier New"/>
      </w:rPr>
    </w:lvl>
    <w:lvl w:ilvl="5" w:tplc="7A3E2C9E">
      <w:start w:val="1"/>
      <w:numFmt w:val="bullet"/>
      <w:lvlText w:val=""/>
      <w:lvlJc w:val="left"/>
      <w:pPr>
        <w:ind w:left="4320" w:hanging="360"/>
      </w:pPr>
      <w:rPr>
        <w:rFonts w:hint="default" w:ascii="Wingdings" w:hAnsi="Wingdings"/>
      </w:rPr>
    </w:lvl>
    <w:lvl w:ilvl="6" w:tplc="F64436C6">
      <w:start w:val="1"/>
      <w:numFmt w:val="bullet"/>
      <w:lvlText w:val=""/>
      <w:lvlJc w:val="left"/>
      <w:pPr>
        <w:ind w:left="5040" w:hanging="360"/>
      </w:pPr>
      <w:rPr>
        <w:rFonts w:hint="default" w:ascii="Symbol" w:hAnsi="Symbol"/>
      </w:rPr>
    </w:lvl>
    <w:lvl w:ilvl="7" w:tplc="B976838A">
      <w:start w:val="1"/>
      <w:numFmt w:val="bullet"/>
      <w:lvlText w:val="o"/>
      <w:lvlJc w:val="left"/>
      <w:pPr>
        <w:ind w:left="5760" w:hanging="360"/>
      </w:pPr>
      <w:rPr>
        <w:rFonts w:hint="default" w:ascii="Courier New" w:hAnsi="Courier New"/>
      </w:rPr>
    </w:lvl>
    <w:lvl w:ilvl="8" w:tplc="EA30D26A">
      <w:start w:val="1"/>
      <w:numFmt w:val="bullet"/>
      <w:lvlText w:val=""/>
      <w:lvlJc w:val="left"/>
      <w:pPr>
        <w:ind w:left="6480" w:hanging="360"/>
      </w:pPr>
      <w:rPr>
        <w:rFonts w:hint="default" w:ascii="Wingdings" w:hAnsi="Wingdings"/>
      </w:rPr>
    </w:lvl>
  </w:abstractNum>
  <w:abstractNum w:abstractNumId="14" w15:restartNumberingAfterBreak="0">
    <w:nsid w:val="46F59280"/>
    <w:multiLevelType w:val="hybridMultilevel"/>
    <w:tmpl w:val="FFFFFFFF"/>
    <w:lvl w:ilvl="0" w:tplc="5F5CC7F4">
      <w:start w:val="1"/>
      <w:numFmt w:val="bullet"/>
      <w:lvlText w:val=""/>
      <w:lvlJc w:val="left"/>
      <w:pPr>
        <w:ind w:left="720" w:hanging="360"/>
      </w:pPr>
      <w:rPr>
        <w:rFonts w:hint="default" w:ascii="Symbol" w:hAnsi="Symbol"/>
      </w:rPr>
    </w:lvl>
    <w:lvl w:ilvl="1" w:tplc="63949298">
      <w:start w:val="1"/>
      <w:numFmt w:val="bullet"/>
      <w:lvlText w:val="o"/>
      <w:lvlJc w:val="left"/>
      <w:pPr>
        <w:ind w:left="1440" w:hanging="360"/>
      </w:pPr>
      <w:rPr>
        <w:rFonts w:hint="default" w:ascii="Courier New" w:hAnsi="Courier New"/>
      </w:rPr>
    </w:lvl>
    <w:lvl w:ilvl="2" w:tplc="7EDC4296">
      <w:start w:val="1"/>
      <w:numFmt w:val="bullet"/>
      <w:lvlText w:val=""/>
      <w:lvlJc w:val="left"/>
      <w:pPr>
        <w:ind w:left="2160" w:hanging="360"/>
      </w:pPr>
      <w:rPr>
        <w:rFonts w:hint="default" w:ascii="Wingdings" w:hAnsi="Wingdings"/>
      </w:rPr>
    </w:lvl>
    <w:lvl w:ilvl="3" w:tplc="02247498">
      <w:start w:val="1"/>
      <w:numFmt w:val="bullet"/>
      <w:lvlText w:val=""/>
      <w:lvlJc w:val="left"/>
      <w:pPr>
        <w:ind w:left="2880" w:hanging="360"/>
      </w:pPr>
      <w:rPr>
        <w:rFonts w:hint="default" w:ascii="Symbol" w:hAnsi="Symbol"/>
      </w:rPr>
    </w:lvl>
    <w:lvl w:ilvl="4" w:tplc="66902186">
      <w:start w:val="1"/>
      <w:numFmt w:val="bullet"/>
      <w:lvlText w:val="o"/>
      <w:lvlJc w:val="left"/>
      <w:pPr>
        <w:ind w:left="3600" w:hanging="360"/>
      </w:pPr>
      <w:rPr>
        <w:rFonts w:hint="default" w:ascii="Courier New" w:hAnsi="Courier New"/>
      </w:rPr>
    </w:lvl>
    <w:lvl w:ilvl="5" w:tplc="8294F814">
      <w:start w:val="1"/>
      <w:numFmt w:val="bullet"/>
      <w:lvlText w:val=""/>
      <w:lvlJc w:val="left"/>
      <w:pPr>
        <w:ind w:left="4320" w:hanging="360"/>
      </w:pPr>
      <w:rPr>
        <w:rFonts w:hint="default" w:ascii="Wingdings" w:hAnsi="Wingdings"/>
      </w:rPr>
    </w:lvl>
    <w:lvl w:ilvl="6" w:tplc="A31CF4E4">
      <w:start w:val="1"/>
      <w:numFmt w:val="bullet"/>
      <w:lvlText w:val=""/>
      <w:lvlJc w:val="left"/>
      <w:pPr>
        <w:ind w:left="5040" w:hanging="360"/>
      </w:pPr>
      <w:rPr>
        <w:rFonts w:hint="default" w:ascii="Symbol" w:hAnsi="Symbol"/>
      </w:rPr>
    </w:lvl>
    <w:lvl w:ilvl="7" w:tplc="52A8749A">
      <w:start w:val="1"/>
      <w:numFmt w:val="bullet"/>
      <w:lvlText w:val="o"/>
      <w:lvlJc w:val="left"/>
      <w:pPr>
        <w:ind w:left="5760" w:hanging="360"/>
      </w:pPr>
      <w:rPr>
        <w:rFonts w:hint="default" w:ascii="Courier New" w:hAnsi="Courier New"/>
      </w:rPr>
    </w:lvl>
    <w:lvl w:ilvl="8" w:tplc="B720F4AE">
      <w:start w:val="1"/>
      <w:numFmt w:val="bullet"/>
      <w:lvlText w:val=""/>
      <w:lvlJc w:val="left"/>
      <w:pPr>
        <w:ind w:left="6480" w:hanging="360"/>
      </w:pPr>
      <w:rPr>
        <w:rFonts w:hint="default" w:ascii="Wingdings" w:hAnsi="Wingdings"/>
      </w:rPr>
    </w:lvl>
  </w:abstractNum>
  <w:abstractNum w:abstractNumId="15" w15:restartNumberingAfterBreak="0">
    <w:nsid w:val="4C4DB438"/>
    <w:multiLevelType w:val="hybridMultilevel"/>
    <w:tmpl w:val="FFFFFFFF"/>
    <w:lvl w:ilvl="0" w:tplc="37B0ADC6">
      <w:start w:val="1"/>
      <w:numFmt w:val="decimal"/>
      <w:lvlText w:val="%1."/>
      <w:lvlJc w:val="left"/>
      <w:pPr>
        <w:ind w:left="720" w:hanging="360"/>
      </w:pPr>
    </w:lvl>
    <w:lvl w:ilvl="1" w:tplc="04406816">
      <w:start w:val="1"/>
      <w:numFmt w:val="lowerLetter"/>
      <w:lvlText w:val="%2."/>
      <w:lvlJc w:val="left"/>
      <w:pPr>
        <w:ind w:left="1440" w:hanging="360"/>
      </w:pPr>
    </w:lvl>
    <w:lvl w:ilvl="2" w:tplc="9D96F31C">
      <w:start w:val="1"/>
      <w:numFmt w:val="lowerRoman"/>
      <w:lvlText w:val="%3."/>
      <w:lvlJc w:val="right"/>
      <w:pPr>
        <w:ind w:left="2160" w:hanging="180"/>
      </w:pPr>
    </w:lvl>
    <w:lvl w:ilvl="3" w:tplc="3B0A502C">
      <w:start w:val="1"/>
      <w:numFmt w:val="decimal"/>
      <w:lvlText w:val="%4."/>
      <w:lvlJc w:val="left"/>
      <w:pPr>
        <w:ind w:left="2880" w:hanging="360"/>
      </w:pPr>
    </w:lvl>
    <w:lvl w:ilvl="4" w:tplc="0A9098C8">
      <w:start w:val="1"/>
      <w:numFmt w:val="lowerLetter"/>
      <w:lvlText w:val="%5."/>
      <w:lvlJc w:val="left"/>
      <w:pPr>
        <w:ind w:left="3600" w:hanging="360"/>
      </w:pPr>
    </w:lvl>
    <w:lvl w:ilvl="5" w:tplc="9880DB3A">
      <w:start w:val="1"/>
      <w:numFmt w:val="lowerRoman"/>
      <w:lvlText w:val="%6."/>
      <w:lvlJc w:val="right"/>
      <w:pPr>
        <w:ind w:left="4320" w:hanging="180"/>
      </w:pPr>
    </w:lvl>
    <w:lvl w:ilvl="6" w:tplc="F60A6C90">
      <w:start w:val="1"/>
      <w:numFmt w:val="decimal"/>
      <w:lvlText w:val="%7."/>
      <w:lvlJc w:val="left"/>
      <w:pPr>
        <w:ind w:left="5040" w:hanging="360"/>
      </w:pPr>
    </w:lvl>
    <w:lvl w:ilvl="7" w:tplc="497C6636">
      <w:start w:val="1"/>
      <w:numFmt w:val="lowerLetter"/>
      <w:lvlText w:val="%8."/>
      <w:lvlJc w:val="left"/>
      <w:pPr>
        <w:ind w:left="5760" w:hanging="360"/>
      </w:pPr>
    </w:lvl>
    <w:lvl w:ilvl="8" w:tplc="912A80CE">
      <w:start w:val="1"/>
      <w:numFmt w:val="lowerRoman"/>
      <w:lvlText w:val="%9."/>
      <w:lvlJc w:val="right"/>
      <w:pPr>
        <w:ind w:left="6480" w:hanging="180"/>
      </w:pPr>
    </w:lvl>
  </w:abstractNum>
  <w:abstractNum w:abstractNumId="16" w15:restartNumberingAfterBreak="0">
    <w:nsid w:val="4C55A768"/>
    <w:multiLevelType w:val="hybridMultilevel"/>
    <w:tmpl w:val="FFFFFFFF"/>
    <w:lvl w:ilvl="0" w:tplc="D9D8B3BE">
      <w:start w:val="1"/>
      <w:numFmt w:val="decimal"/>
      <w:lvlText w:val="%1."/>
      <w:lvlJc w:val="left"/>
      <w:pPr>
        <w:ind w:left="735" w:hanging="360"/>
      </w:pPr>
    </w:lvl>
    <w:lvl w:ilvl="1" w:tplc="0576DAB4">
      <w:start w:val="1"/>
      <w:numFmt w:val="decimal"/>
      <w:lvlText w:val="%2."/>
      <w:lvlJc w:val="left"/>
      <w:pPr>
        <w:ind w:left="1455" w:hanging="360"/>
      </w:pPr>
    </w:lvl>
    <w:lvl w:ilvl="2" w:tplc="B2588622">
      <w:start w:val="1"/>
      <w:numFmt w:val="lowerRoman"/>
      <w:lvlText w:val="%3."/>
      <w:lvlJc w:val="right"/>
      <w:pPr>
        <w:ind w:left="2175" w:hanging="180"/>
      </w:pPr>
    </w:lvl>
    <w:lvl w:ilvl="3" w:tplc="5A249AF8">
      <w:start w:val="1"/>
      <w:numFmt w:val="decimal"/>
      <w:lvlText w:val="%4."/>
      <w:lvlJc w:val="left"/>
      <w:pPr>
        <w:ind w:left="2895" w:hanging="360"/>
      </w:pPr>
    </w:lvl>
    <w:lvl w:ilvl="4" w:tplc="A6BC219C">
      <w:start w:val="1"/>
      <w:numFmt w:val="lowerLetter"/>
      <w:lvlText w:val="%5."/>
      <w:lvlJc w:val="left"/>
      <w:pPr>
        <w:ind w:left="3615" w:hanging="360"/>
      </w:pPr>
    </w:lvl>
    <w:lvl w:ilvl="5" w:tplc="A2CAABEE">
      <w:start w:val="1"/>
      <w:numFmt w:val="lowerRoman"/>
      <w:lvlText w:val="%6."/>
      <w:lvlJc w:val="right"/>
      <w:pPr>
        <w:ind w:left="4335" w:hanging="180"/>
      </w:pPr>
    </w:lvl>
    <w:lvl w:ilvl="6" w:tplc="5A1AEF22">
      <w:start w:val="1"/>
      <w:numFmt w:val="decimal"/>
      <w:lvlText w:val="%7."/>
      <w:lvlJc w:val="left"/>
      <w:pPr>
        <w:ind w:left="5055" w:hanging="360"/>
      </w:pPr>
    </w:lvl>
    <w:lvl w:ilvl="7" w:tplc="B4F0DD54">
      <w:start w:val="1"/>
      <w:numFmt w:val="lowerLetter"/>
      <w:lvlText w:val="%8."/>
      <w:lvlJc w:val="left"/>
      <w:pPr>
        <w:ind w:left="5775" w:hanging="360"/>
      </w:pPr>
    </w:lvl>
    <w:lvl w:ilvl="8" w:tplc="5D8E6400">
      <w:start w:val="1"/>
      <w:numFmt w:val="lowerRoman"/>
      <w:lvlText w:val="%9."/>
      <w:lvlJc w:val="right"/>
      <w:pPr>
        <w:ind w:left="6495" w:hanging="180"/>
      </w:pPr>
    </w:lvl>
  </w:abstractNum>
  <w:abstractNum w:abstractNumId="17" w15:restartNumberingAfterBreak="0">
    <w:nsid w:val="4F478B86"/>
    <w:multiLevelType w:val="hybridMultilevel"/>
    <w:tmpl w:val="B712D5A4"/>
    <w:lvl w:ilvl="0" w:tplc="88CC8832">
      <w:start w:val="1"/>
      <w:numFmt w:val="bullet"/>
      <w:lvlText w:val=""/>
      <w:lvlJc w:val="left"/>
      <w:pPr>
        <w:ind w:left="720" w:hanging="360"/>
      </w:pPr>
      <w:rPr>
        <w:rFonts w:hint="default" w:ascii="Symbol" w:hAnsi="Symbol"/>
      </w:rPr>
    </w:lvl>
    <w:lvl w:ilvl="1" w:tplc="6E38BF3C">
      <w:start w:val="1"/>
      <w:numFmt w:val="bullet"/>
      <w:lvlText w:val="o"/>
      <w:lvlJc w:val="left"/>
      <w:pPr>
        <w:ind w:left="1440" w:hanging="360"/>
      </w:pPr>
      <w:rPr>
        <w:rFonts w:hint="default" w:ascii="Courier New" w:hAnsi="Courier New"/>
      </w:rPr>
    </w:lvl>
    <w:lvl w:ilvl="2" w:tplc="098A6672">
      <w:start w:val="1"/>
      <w:numFmt w:val="bullet"/>
      <w:lvlText w:val=""/>
      <w:lvlJc w:val="left"/>
      <w:pPr>
        <w:ind w:left="2160" w:hanging="360"/>
      </w:pPr>
      <w:rPr>
        <w:rFonts w:hint="default" w:ascii="Wingdings" w:hAnsi="Wingdings"/>
      </w:rPr>
    </w:lvl>
    <w:lvl w:ilvl="3" w:tplc="C180FC5C">
      <w:start w:val="1"/>
      <w:numFmt w:val="bullet"/>
      <w:lvlText w:val=""/>
      <w:lvlJc w:val="left"/>
      <w:pPr>
        <w:ind w:left="2880" w:hanging="360"/>
      </w:pPr>
      <w:rPr>
        <w:rFonts w:hint="default" w:ascii="Symbol" w:hAnsi="Symbol"/>
      </w:rPr>
    </w:lvl>
    <w:lvl w:ilvl="4" w:tplc="23502DF8">
      <w:start w:val="1"/>
      <w:numFmt w:val="bullet"/>
      <w:lvlText w:val="o"/>
      <w:lvlJc w:val="left"/>
      <w:pPr>
        <w:ind w:left="3600" w:hanging="360"/>
      </w:pPr>
      <w:rPr>
        <w:rFonts w:hint="default" w:ascii="Courier New" w:hAnsi="Courier New"/>
      </w:rPr>
    </w:lvl>
    <w:lvl w:ilvl="5" w:tplc="E72E858A">
      <w:start w:val="1"/>
      <w:numFmt w:val="bullet"/>
      <w:lvlText w:val=""/>
      <w:lvlJc w:val="left"/>
      <w:pPr>
        <w:ind w:left="4320" w:hanging="360"/>
      </w:pPr>
      <w:rPr>
        <w:rFonts w:hint="default" w:ascii="Wingdings" w:hAnsi="Wingdings"/>
      </w:rPr>
    </w:lvl>
    <w:lvl w:ilvl="6" w:tplc="8DEC1EF8">
      <w:start w:val="1"/>
      <w:numFmt w:val="bullet"/>
      <w:lvlText w:val=""/>
      <w:lvlJc w:val="left"/>
      <w:pPr>
        <w:ind w:left="5040" w:hanging="360"/>
      </w:pPr>
      <w:rPr>
        <w:rFonts w:hint="default" w:ascii="Symbol" w:hAnsi="Symbol"/>
      </w:rPr>
    </w:lvl>
    <w:lvl w:ilvl="7" w:tplc="6DCE0A9C">
      <w:start w:val="1"/>
      <w:numFmt w:val="bullet"/>
      <w:lvlText w:val="o"/>
      <w:lvlJc w:val="left"/>
      <w:pPr>
        <w:ind w:left="5760" w:hanging="360"/>
      </w:pPr>
      <w:rPr>
        <w:rFonts w:hint="default" w:ascii="Courier New" w:hAnsi="Courier New"/>
      </w:rPr>
    </w:lvl>
    <w:lvl w:ilvl="8" w:tplc="70EA5494">
      <w:start w:val="1"/>
      <w:numFmt w:val="bullet"/>
      <w:lvlText w:val=""/>
      <w:lvlJc w:val="left"/>
      <w:pPr>
        <w:ind w:left="6480" w:hanging="360"/>
      </w:pPr>
      <w:rPr>
        <w:rFonts w:hint="default" w:ascii="Wingdings" w:hAnsi="Wingdings"/>
      </w:rPr>
    </w:lvl>
  </w:abstractNum>
  <w:abstractNum w:abstractNumId="18" w15:restartNumberingAfterBreak="0">
    <w:nsid w:val="52CD17A9"/>
    <w:multiLevelType w:val="hybridMultilevel"/>
    <w:tmpl w:val="FFFFFFFF"/>
    <w:lvl w:ilvl="0" w:tplc="B08C66BE">
      <w:start w:val="1"/>
      <w:numFmt w:val="bullet"/>
      <w:lvlText w:val=""/>
      <w:lvlJc w:val="left"/>
      <w:pPr>
        <w:ind w:left="720" w:hanging="360"/>
      </w:pPr>
      <w:rPr>
        <w:rFonts w:hint="default" w:ascii="Symbol" w:hAnsi="Symbol"/>
      </w:rPr>
    </w:lvl>
    <w:lvl w:ilvl="1" w:tplc="ED7EB21A">
      <w:start w:val="1"/>
      <w:numFmt w:val="bullet"/>
      <w:lvlText w:val="o"/>
      <w:lvlJc w:val="left"/>
      <w:pPr>
        <w:ind w:left="1440" w:hanging="360"/>
      </w:pPr>
      <w:rPr>
        <w:rFonts w:hint="default" w:ascii="Courier New" w:hAnsi="Courier New"/>
      </w:rPr>
    </w:lvl>
    <w:lvl w:ilvl="2" w:tplc="344E1204">
      <w:start w:val="1"/>
      <w:numFmt w:val="bullet"/>
      <w:lvlText w:val=""/>
      <w:lvlJc w:val="left"/>
      <w:pPr>
        <w:ind w:left="2160" w:hanging="360"/>
      </w:pPr>
      <w:rPr>
        <w:rFonts w:hint="default" w:ascii="Wingdings" w:hAnsi="Wingdings"/>
      </w:rPr>
    </w:lvl>
    <w:lvl w:ilvl="3" w:tplc="850ED520">
      <w:start w:val="1"/>
      <w:numFmt w:val="bullet"/>
      <w:lvlText w:val=""/>
      <w:lvlJc w:val="left"/>
      <w:pPr>
        <w:ind w:left="2880" w:hanging="360"/>
      </w:pPr>
      <w:rPr>
        <w:rFonts w:hint="default" w:ascii="Symbol" w:hAnsi="Symbol"/>
      </w:rPr>
    </w:lvl>
    <w:lvl w:ilvl="4" w:tplc="EF1CAD3C">
      <w:start w:val="1"/>
      <w:numFmt w:val="bullet"/>
      <w:lvlText w:val="o"/>
      <w:lvlJc w:val="left"/>
      <w:pPr>
        <w:ind w:left="3600" w:hanging="360"/>
      </w:pPr>
      <w:rPr>
        <w:rFonts w:hint="default" w:ascii="Courier New" w:hAnsi="Courier New"/>
      </w:rPr>
    </w:lvl>
    <w:lvl w:ilvl="5" w:tplc="644E6E7C">
      <w:start w:val="1"/>
      <w:numFmt w:val="bullet"/>
      <w:lvlText w:val=""/>
      <w:lvlJc w:val="left"/>
      <w:pPr>
        <w:ind w:left="4320" w:hanging="360"/>
      </w:pPr>
      <w:rPr>
        <w:rFonts w:hint="default" w:ascii="Wingdings" w:hAnsi="Wingdings"/>
      </w:rPr>
    </w:lvl>
    <w:lvl w:ilvl="6" w:tplc="0E5A0F66">
      <w:start w:val="1"/>
      <w:numFmt w:val="bullet"/>
      <w:lvlText w:val=""/>
      <w:lvlJc w:val="left"/>
      <w:pPr>
        <w:ind w:left="5040" w:hanging="360"/>
      </w:pPr>
      <w:rPr>
        <w:rFonts w:hint="default" w:ascii="Symbol" w:hAnsi="Symbol"/>
      </w:rPr>
    </w:lvl>
    <w:lvl w:ilvl="7" w:tplc="17AA23BE">
      <w:start w:val="1"/>
      <w:numFmt w:val="bullet"/>
      <w:lvlText w:val="o"/>
      <w:lvlJc w:val="left"/>
      <w:pPr>
        <w:ind w:left="5760" w:hanging="360"/>
      </w:pPr>
      <w:rPr>
        <w:rFonts w:hint="default" w:ascii="Courier New" w:hAnsi="Courier New"/>
      </w:rPr>
    </w:lvl>
    <w:lvl w:ilvl="8" w:tplc="B6A21820">
      <w:start w:val="1"/>
      <w:numFmt w:val="bullet"/>
      <w:lvlText w:val=""/>
      <w:lvlJc w:val="left"/>
      <w:pPr>
        <w:ind w:left="6480" w:hanging="360"/>
      </w:pPr>
      <w:rPr>
        <w:rFonts w:hint="default" w:ascii="Wingdings" w:hAnsi="Wingdings"/>
      </w:rPr>
    </w:lvl>
  </w:abstractNum>
  <w:abstractNum w:abstractNumId="19" w15:restartNumberingAfterBreak="0">
    <w:nsid w:val="53B12B68"/>
    <w:multiLevelType w:val="hybridMultilevel"/>
    <w:tmpl w:val="FFFFFFFF"/>
    <w:lvl w:ilvl="0" w:tplc="C56A051C">
      <w:start w:val="1"/>
      <w:numFmt w:val="bullet"/>
      <w:lvlText w:val=""/>
      <w:lvlJc w:val="left"/>
      <w:pPr>
        <w:ind w:left="720" w:hanging="360"/>
      </w:pPr>
      <w:rPr>
        <w:rFonts w:hint="default" w:ascii="Symbol" w:hAnsi="Symbol"/>
      </w:rPr>
    </w:lvl>
    <w:lvl w:ilvl="1" w:tplc="6492C3DE">
      <w:start w:val="1"/>
      <w:numFmt w:val="bullet"/>
      <w:lvlText w:val="o"/>
      <w:lvlJc w:val="left"/>
      <w:pPr>
        <w:ind w:left="1440" w:hanging="360"/>
      </w:pPr>
      <w:rPr>
        <w:rFonts w:hint="default" w:ascii="Courier New" w:hAnsi="Courier New"/>
      </w:rPr>
    </w:lvl>
    <w:lvl w:ilvl="2" w:tplc="D06403A4">
      <w:start w:val="1"/>
      <w:numFmt w:val="bullet"/>
      <w:lvlText w:val=""/>
      <w:lvlJc w:val="left"/>
      <w:pPr>
        <w:ind w:left="2160" w:hanging="360"/>
      </w:pPr>
      <w:rPr>
        <w:rFonts w:hint="default" w:ascii="Wingdings" w:hAnsi="Wingdings"/>
      </w:rPr>
    </w:lvl>
    <w:lvl w:ilvl="3" w:tplc="1188F4E8">
      <w:start w:val="1"/>
      <w:numFmt w:val="bullet"/>
      <w:lvlText w:val=""/>
      <w:lvlJc w:val="left"/>
      <w:pPr>
        <w:ind w:left="2880" w:hanging="360"/>
      </w:pPr>
      <w:rPr>
        <w:rFonts w:hint="default" w:ascii="Symbol" w:hAnsi="Symbol"/>
      </w:rPr>
    </w:lvl>
    <w:lvl w:ilvl="4" w:tplc="117C10E2">
      <w:start w:val="1"/>
      <w:numFmt w:val="bullet"/>
      <w:lvlText w:val="o"/>
      <w:lvlJc w:val="left"/>
      <w:pPr>
        <w:ind w:left="3600" w:hanging="360"/>
      </w:pPr>
      <w:rPr>
        <w:rFonts w:hint="default" w:ascii="Courier New" w:hAnsi="Courier New"/>
      </w:rPr>
    </w:lvl>
    <w:lvl w:ilvl="5" w:tplc="12DC0980">
      <w:start w:val="1"/>
      <w:numFmt w:val="bullet"/>
      <w:lvlText w:val=""/>
      <w:lvlJc w:val="left"/>
      <w:pPr>
        <w:ind w:left="4320" w:hanging="360"/>
      </w:pPr>
      <w:rPr>
        <w:rFonts w:hint="default" w:ascii="Wingdings" w:hAnsi="Wingdings"/>
      </w:rPr>
    </w:lvl>
    <w:lvl w:ilvl="6" w:tplc="E3F8555C">
      <w:start w:val="1"/>
      <w:numFmt w:val="bullet"/>
      <w:lvlText w:val=""/>
      <w:lvlJc w:val="left"/>
      <w:pPr>
        <w:ind w:left="5040" w:hanging="360"/>
      </w:pPr>
      <w:rPr>
        <w:rFonts w:hint="default" w:ascii="Symbol" w:hAnsi="Symbol"/>
      </w:rPr>
    </w:lvl>
    <w:lvl w:ilvl="7" w:tplc="3F8C5740">
      <w:start w:val="1"/>
      <w:numFmt w:val="bullet"/>
      <w:lvlText w:val="o"/>
      <w:lvlJc w:val="left"/>
      <w:pPr>
        <w:ind w:left="5760" w:hanging="360"/>
      </w:pPr>
      <w:rPr>
        <w:rFonts w:hint="default" w:ascii="Courier New" w:hAnsi="Courier New"/>
      </w:rPr>
    </w:lvl>
    <w:lvl w:ilvl="8" w:tplc="A71C52D2">
      <w:start w:val="1"/>
      <w:numFmt w:val="bullet"/>
      <w:lvlText w:val=""/>
      <w:lvlJc w:val="left"/>
      <w:pPr>
        <w:ind w:left="6480" w:hanging="360"/>
      </w:pPr>
      <w:rPr>
        <w:rFonts w:hint="default" w:ascii="Wingdings" w:hAnsi="Wingdings"/>
      </w:rPr>
    </w:lvl>
  </w:abstractNum>
  <w:abstractNum w:abstractNumId="20" w15:restartNumberingAfterBreak="0">
    <w:nsid w:val="5CFF7858"/>
    <w:multiLevelType w:val="hybridMultilevel"/>
    <w:tmpl w:val="7964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7DBD4"/>
    <w:multiLevelType w:val="hybridMultilevel"/>
    <w:tmpl w:val="FFFFFFFF"/>
    <w:lvl w:ilvl="0" w:tplc="719CECE4">
      <w:start w:val="1"/>
      <w:numFmt w:val="bullet"/>
      <w:lvlText w:val=""/>
      <w:lvlJc w:val="left"/>
      <w:pPr>
        <w:ind w:left="720" w:hanging="360"/>
      </w:pPr>
      <w:rPr>
        <w:rFonts w:hint="default" w:ascii="Symbol" w:hAnsi="Symbol"/>
      </w:rPr>
    </w:lvl>
    <w:lvl w:ilvl="1" w:tplc="A5BA758C">
      <w:start w:val="1"/>
      <w:numFmt w:val="bullet"/>
      <w:lvlText w:val="o"/>
      <w:lvlJc w:val="left"/>
      <w:pPr>
        <w:ind w:left="1440" w:hanging="360"/>
      </w:pPr>
      <w:rPr>
        <w:rFonts w:hint="default" w:ascii="Courier New" w:hAnsi="Courier New"/>
      </w:rPr>
    </w:lvl>
    <w:lvl w:ilvl="2" w:tplc="03B6C8C8">
      <w:start w:val="1"/>
      <w:numFmt w:val="bullet"/>
      <w:lvlText w:val=""/>
      <w:lvlJc w:val="left"/>
      <w:pPr>
        <w:ind w:left="2160" w:hanging="360"/>
      </w:pPr>
      <w:rPr>
        <w:rFonts w:hint="default" w:ascii="Wingdings" w:hAnsi="Wingdings"/>
      </w:rPr>
    </w:lvl>
    <w:lvl w:ilvl="3" w:tplc="475E498E">
      <w:start w:val="1"/>
      <w:numFmt w:val="bullet"/>
      <w:lvlText w:val=""/>
      <w:lvlJc w:val="left"/>
      <w:pPr>
        <w:ind w:left="2880" w:hanging="360"/>
      </w:pPr>
      <w:rPr>
        <w:rFonts w:hint="default" w:ascii="Symbol" w:hAnsi="Symbol"/>
      </w:rPr>
    </w:lvl>
    <w:lvl w:ilvl="4" w:tplc="385A5EEE">
      <w:start w:val="1"/>
      <w:numFmt w:val="bullet"/>
      <w:lvlText w:val="o"/>
      <w:lvlJc w:val="left"/>
      <w:pPr>
        <w:ind w:left="3600" w:hanging="360"/>
      </w:pPr>
      <w:rPr>
        <w:rFonts w:hint="default" w:ascii="Courier New" w:hAnsi="Courier New"/>
      </w:rPr>
    </w:lvl>
    <w:lvl w:ilvl="5" w:tplc="6EC4E388">
      <w:start w:val="1"/>
      <w:numFmt w:val="bullet"/>
      <w:lvlText w:val=""/>
      <w:lvlJc w:val="left"/>
      <w:pPr>
        <w:ind w:left="4320" w:hanging="360"/>
      </w:pPr>
      <w:rPr>
        <w:rFonts w:hint="default" w:ascii="Wingdings" w:hAnsi="Wingdings"/>
      </w:rPr>
    </w:lvl>
    <w:lvl w:ilvl="6" w:tplc="859C3F7E">
      <w:start w:val="1"/>
      <w:numFmt w:val="bullet"/>
      <w:lvlText w:val=""/>
      <w:lvlJc w:val="left"/>
      <w:pPr>
        <w:ind w:left="5040" w:hanging="360"/>
      </w:pPr>
      <w:rPr>
        <w:rFonts w:hint="default" w:ascii="Symbol" w:hAnsi="Symbol"/>
      </w:rPr>
    </w:lvl>
    <w:lvl w:ilvl="7" w:tplc="3B6895D8">
      <w:start w:val="1"/>
      <w:numFmt w:val="bullet"/>
      <w:lvlText w:val="o"/>
      <w:lvlJc w:val="left"/>
      <w:pPr>
        <w:ind w:left="5760" w:hanging="360"/>
      </w:pPr>
      <w:rPr>
        <w:rFonts w:hint="default" w:ascii="Courier New" w:hAnsi="Courier New"/>
      </w:rPr>
    </w:lvl>
    <w:lvl w:ilvl="8" w:tplc="0002A36A">
      <w:start w:val="1"/>
      <w:numFmt w:val="bullet"/>
      <w:lvlText w:val=""/>
      <w:lvlJc w:val="left"/>
      <w:pPr>
        <w:ind w:left="6480" w:hanging="360"/>
      </w:pPr>
      <w:rPr>
        <w:rFonts w:hint="default" w:ascii="Wingdings" w:hAnsi="Wingdings"/>
      </w:rPr>
    </w:lvl>
  </w:abstractNum>
  <w:abstractNum w:abstractNumId="22" w15:restartNumberingAfterBreak="0">
    <w:nsid w:val="62CF6F91"/>
    <w:multiLevelType w:val="hybridMultilevel"/>
    <w:tmpl w:val="9B7A0DAC"/>
    <w:lvl w:ilvl="0" w:tplc="0576DAB4">
      <w:start w:val="1"/>
      <w:numFmt w:val="decimal"/>
      <w:lvlText w:val="%1."/>
      <w:lvlJc w:val="left"/>
      <w:pPr>
        <w:ind w:left="145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14989"/>
    <w:multiLevelType w:val="hybridMultilevel"/>
    <w:tmpl w:val="FFFFFFFF"/>
    <w:lvl w:ilvl="0" w:tplc="2FC64FB0">
      <w:start w:val="1"/>
      <w:numFmt w:val="decimal"/>
      <w:lvlText w:val="%1."/>
      <w:lvlJc w:val="left"/>
      <w:pPr>
        <w:ind w:left="720" w:hanging="360"/>
      </w:pPr>
    </w:lvl>
    <w:lvl w:ilvl="1" w:tplc="69043CF6">
      <w:start w:val="1"/>
      <w:numFmt w:val="lowerLetter"/>
      <w:lvlText w:val="%2."/>
      <w:lvlJc w:val="left"/>
      <w:pPr>
        <w:ind w:left="1440" w:hanging="360"/>
      </w:pPr>
    </w:lvl>
    <w:lvl w:ilvl="2" w:tplc="0E482C22">
      <w:start w:val="1"/>
      <w:numFmt w:val="lowerRoman"/>
      <w:lvlText w:val="%3."/>
      <w:lvlJc w:val="right"/>
      <w:pPr>
        <w:ind w:left="2160" w:hanging="180"/>
      </w:pPr>
    </w:lvl>
    <w:lvl w:ilvl="3" w:tplc="8A42A6C0">
      <w:start w:val="1"/>
      <w:numFmt w:val="decimal"/>
      <w:lvlText w:val="%4."/>
      <w:lvlJc w:val="left"/>
      <w:pPr>
        <w:ind w:left="2880" w:hanging="360"/>
      </w:pPr>
    </w:lvl>
    <w:lvl w:ilvl="4" w:tplc="C73CBC70">
      <w:start w:val="1"/>
      <w:numFmt w:val="lowerLetter"/>
      <w:lvlText w:val="%5."/>
      <w:lvlJc w:val="left"/>
      <w:pPr>
        <w:ind w:left="3600" w:hanging="360"/>
      </w:pPr>
    </w:lvl>
    <w:lvl w:ilvl="5" w:tplc="9F86840A">
      <w:start w:val="1"/>
      <w:numFmt w:val="lowerRoman"/>
      <w:lvlText w:val="%6."/>
      <w:lvlJc w:val="right"/>
      <w:pPr>
        <w:ind w:left="4320" w:hanging="180"/>
      </w:pPr>
    </w:lvl>
    <w:lvl w:ilvl="6" w:tplc="F140E942">
      <w:start w:val="1"/>
      <w:numFmt w:val="decimal"/>
      <w:lvlText w:val="%7."/>
      <w:lvlJc w:val="left"/>
      <w:pPr>
        <w:ind w:left="5040" w:hanging="360"/>
      </w:pPr>
    </w:lvl>
    <w:lvl w:ilvl="7" w:tplc="3310771E">
      <w:start w:val="1"/>
      <w:numFmt w:val="lowerLetter"/>
      <w:lvlText w:val="%8."/>
      <w:lvlJc w:val="left"/>
      <w:pPr>
        <w:ind w:left="5760" w:hanging="360"/>
      </w:pPr>
    </w:lvl>
    <w:lvl w:ilvl="8" w:tplc="43CEB4D2">
      <w:start w:val="1"/>
      <w:numFmt w:val="lowerRoman"/>
      <w:lvlText w:val="%9."/>
      <w:lvlJc w:val="right"/>
      <w:pPr>
        <w:ind w:left="6480" w:hanging="180"/>
      </w:pPr>
    </w:lvl>
  </w:abstractNum>
  <w:abstractNum w:abstractNumId="24" w15:restartNumberingAfterBreak="0">
    <w:nsid w:val="6AAF4542"/>
    <w:multiLevelType w:val="hybridMultilevel"/>
    <w:tmpl w:val="FFFFFFFF"/>
    <w:lvl w:ilvl="0" w:tplc="D534B692">
      <w:start w:val="1"/>
      <w:numFmt w:val="decimal"/>
      <w:lvlText w:val="%1."/>
      <w:lvlJc w:val="left"/>
      <w:pPr>
        <w:ind w:left="1080" w:hanging="360"/>
      </w:pPr>
    </w:lvl>
    <w:lvl w:ilvl="1" w:tplc="79123A6C">
      <w:start w:val="1"/>
      <w:numFmt w:val="lowerLetter"/>
      <w:lvlText w:val="%2."/>
      <w:lvlJc w:val="left"/>
      <w:pPr>
        <w:ind w:left="1800" w:hanging="360"/>
      </w:pPr>
    </w:lvl>
    <w:lvl w:ilvl="2" w:tplc="93D28C6C">
      <w:start w:val="1"/>
      <w:numFmt w:val="lowerRoman"/>
      <w:lvlText w:val="%3."/>
      <w:lvlJc w:val="right"/>
      <w:pPr>
        <w:ind w:left="2520" w:hanging="180"/>
      </w:pPr>
    </w:lvl>
    <w:lvl w:ilvl="3" w:tplc="9448FC6E">
      <w:start w:val="1"/>
      <w:numFmt w:val="decimal"/>
      <w:lvlText w:val="%4."/>
      <w:lvlJc w:val="left"/>
      <w:pPr>
        <w:ind w:left="3240" w:hanging="360"/>
      </w:pPr>
    </w:lvl>
    <w:lvl w:ilvl="4" w:tplc="A43C33EC">
      <w:start w:val="1"/>
      <w:numFmt w:val="lowerLetter"/>
      <w:lvlText w:val="%5."/>
      <w:lvlJc w:val="left"/>
      <w:pPr>
        <w:ind w:left="3960" w:hanging="360"/>
      </w:pPr>
    </w:lvl>
    <w:lvl w:ilvl="5" w:tplc="2D545462">
      <w:start w:val="1"/>
      <w:numFmt w:val="lowerRoman"/>
      <w:lvlText w:val="%6."/>
      <w:lvlJc w:val="right"/>
      <w:pPr>
        <w:ind w:left="4680" w:hanging="180"/>
      </w:pPr>
    </w:lvl>
    <w:lvl w:ilvl="6" w:tplc="906E700C">
      <w:start w:val="1"/>
      <w:numFmt w:val="decimal"/>
      <w:lvlText w:val="%7."/>
      <w:lvlJc w:val="left"/>
      <w:pPr>
        <w:ind w:left="5400" w:hanging="360"/>
      </w:pPr>
    </w:lvl>
    <w:lvl w:ilvl="7" w:tplc="D930AA34">
      <w:start w:val="1"/>
      <w:numFmt w:val="lowerLetter"/>
      <w:lvlText w:val="%8."/>
      <w:lvlJc w:val="left"/>
      <w:pPr>
        <w:ind w:left="6120" w:hanging="360"/>
      </w:pPr>
    </w:lvl>
    <w:lvl w:ilvl="8" w:tplc="23D049AC">
      <w:start w:val="1"/>
      <w:numFmt w:val="lowerRoman"/>
      <w:lvlText w:val="%9."/>
      <w:lvlJc w:val="right"/>
      <w:pPr>
        <w:ind w:left="6840" w:hanging="180"/>
      </w:pPr>
    </w:lvl>
  </w:abstractNum>
  <w:abstractNum w:abstractNumId="25" w15:restartNumberingAfterBreak="0">
    <w:nsid w:val="738612D9"/>
    <w:multiLevelType w:val="hybridMultilevel"/>
    <w:tmpl w:val="FFFFFFFF"/>
    <w:lvl w:ilvl="0" w:tplc="7F9267F4">
      <w:start w:val="1"/>
      <w:numFmt w:val="bullet"/>
      <w:lvlText w:val=""/>
      <w:lvlJc w:val="left"/>
      <w:pPr>
        <w:ind w:left="720" w:hanging="360"/>
      </w:pPr>
      <w:rPr>
        <w:rFonts w:hint="default" w:ascii="Symbol" w:hAnsi="Symbol"/>
      </w:rPr>
    </w:lvl>
    <w:lvl w:ilvl="1" w:tplc="7E2A702E">
      <w:start w:val="1"/>
      <w:numFmt w:val="bullet"/>
      <w:lvlText w:val="o"/>
      <w:lvlJc w:val="left"/>
      <w:pPr>
        <w:ind w:left="1440" w:hanging="360"/>
      </w:pPr>
      <w:rPr>
        <w:rFonts w:hint="default" w:ascii="Courier New" w:hAnsi="Courier New"/>
      </w:rPr>
    </w:lvl>
    <w:lvl w:ilvl="2" w:tplc="182C9348">
      <w:start w:val="1"/>
      <w:numFmt w:val="bullet"/>
      <w:lvlText w:val=""/>
      <w:lvlJc w:val="left"/>
      <w:pPr>
        <w:ind w:left="2160" w:hanging="360"/>
      </w:pPr>
      <w:rPr>
        <w:rFonts w:hint="default" w:ascii="Wingdings" w:hAnsi="Wingdings"/>
      </w:rPr>
    </w:lvl>
    <w:lvl w:ilvl="3" w:tplc="C7F0F38E">
      <w:start w:val="1"/>
      <w:numFmt w:val="bullet"/>
      <w:lvlText w:val=""/>
      <w:lvlJc w:val="left"/>
      <w:pPr>
        <w:ind w:left="2880" w:hanging="360"/>
      </w:pPr>
      <w:rPr>
        <w:rFonts w:hint="default" w:ascii="Symbol" w:hAnsi="Symbol"/>
      </w:rPr>
    </w:lvl>
    <w:lvl w:ilvl="4" w:tplc="1CBE2810">
      <w:start w:val="1"/>
      <w:numFmt w:val="bullet"/>
      <w:lvlText w:val="o"/>
      <w:lvlJc w:val="left"/>
      <w:pPr>
        <w:ind w:left="3600" w:hanging="360"/>
      </w:pPr>
      <w:rPr>
        <w:rFonts w:hint="default" w:ascii="Courier New" w:hAnsi="Courier New"/>
      </w:rPr>
    </w:lvl>
    <w:lvl w:ilvl="5" w:tplc="459AA800">
      <w:start w:val="1"/>
      <w:numFmt w:val="bullet"/>
      <w:lvlText w:val=""/>
      <w:lvlJc w:val="left"/>
      <w:pPr>
        <w:ind w:left="4320" w:hanging="360"/>
      </w:pPr>
      <w:rPr>
        <w:rFonts w:hint="default" w:ascii="Wingdings" w:hAnsi="Wingdings"/>
      </w:rPr>
    </w:lvl>
    <w:lvl w:ilvl="6" w:tplc="78C8FF70">
      <w:start w:val="1"/>
      <w:numFmt w:val="bullet"/>
      <w:lvlText w:val=""/>
      <w:lvlJc w:val="left"/>
      <w:pPr>
        <w:ind w:left="5040" w:hanging="360"/>
      </w:pPr>
      <w:rPr>
        <w:rFonts w:hint="default" w:ascii="Symbol" w:hAnsi="Symbol"/>
      </w:rPr>
    </w:lvl>
    <w:lvl w:ilvl="7" w:tplc="15C8DBD6">
      <w:start w:val="1"/>
      <w:numFmt w:val="bullet"/>
      <w:lvlText w:val="o"/>
      <w:lvlJc w:val="left"/>
      <w:pPr>
        <w:ind w:left="5760" w:hanging="360"/>
      </w:pPr>
      <w:rPr>
        <w:rFonts w:hint="default" w:ascii="Courier New" w:hAnsi="Courier New"/>
      </w:rPr>
    </w:lvl>
    <w:lvl w:ilvl="8" w:tplc="3F74BE0A">
      <w:start w:val="1"/>
      <w:numFmt w:val="bullet"/>
      <w:lvlText w:val=""/>
      <w:lvlJc w:val="left"/>
      <w:pPr>
        <w:ind w:left="6480" w:hanging="360"/>
      </w:pPr>
      <w:rPr>
        <w:rFonts w:hint="default" w:ascii="Wingdings" w:hAnsi="Wingdings"/>
      </w:rPr>
    </w:lvl>
  </w:abstractNum>
  <w:abstractNum w:abstractNumId="26" w15:restartNumberingAfterBreak="0">
    <w:nsid w:val="7C797916"/>
    <w:multiLevelType w:val="hybridMultilevel"/>
    <w:tmpl w:val="615A34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13315255">
    <w:abstractNumId w:val="25"/>
  </w:num>
  <w:num w:numId="2" w16cid:durableId="1348748458">
    <w:abstractNumId w:val="16"/>
  </w:num>
  <w:num w:numId="3" w16cid:durableId="848132073">
    <w:abstractNumId w:val="9"/>
  </w:num>
  <w:num w:numId="4" w16cid:durableId="433328167">
    <w:abstractNumId w:val="22"/>
  </w:num>
  <w:num w:numId="5" w16cid:durableId="1022975236">
    <w:abstractNumId w:val="20"/>
  </w:num>
  <w:num w:numId="6" w16cid:durableId="1684286812">
    <w:abstractNumId w:val="5"/>
  </w:num>
  <w:num w:numId="7" w16cid:durableId="1873222556">
    <w:abstractNumId w:val="3"/>
  </w:num>
  <w:num w:numId="8" w16cid:durableId="344594324">
    <w:abstractNumId w:val="26"/>
  </w:num>
  <w:num w:numId="9" w16cid:durableId="829096685">
    <w:abstractNumId w:val="17"/>
  </w:num>
  <w:num w:numId="10" w16cid:durableId="1498495942">
    <w:abstractNumId w:val="11"/>
  </w:num>
  <w:num w:numId="11" w16cid:durableId="913468467">
    <w:abstractNumId w:val="24"/>
  </w:num>
  <w:num w:numId="12" w16cid:durableId="716972721">
    <w:abstractNumId w:val="1"/>
  </w:num>
  <w:num w:numId="13" w16cid:durableId="1293051909">
    <w:abstractNumId w:val="19"/>
  </w:num>
  <w:num w:numId="14" w16cid:durableId="941491340">
    <w:abstractNumId w:val="14"/>
  </w:num>
  <w:num w:numId="15" w16cid:durableId="1075511593">
    <w:abstractNumId w:val="0"/>
  </w:num>
  <w:num w:numId="16" w16cid:durableId="779953334">
    <w:abstractNumId w:val="7"/>
  </w:num>
  <w:num w:numId="17" w16cid:durableId="306934115">
    <w:abstractNumId w:val="6"/>
  </w:num>
  <w:num w:numId="18" w16cid:durableId="939680207">
    <w:abstractNumId w:val="12"/>
  </w:num>
  <w:num w:numId="19" w16cid:durableId="422259974">
    <w:abstractNumId w:val="8"/>
  </w:num>
  <w:num w:numId="20" w16cid:durableId="1900021183">
    <w:abstractNumId w:val="13"/>
  </w:num>
  <w:num w:numId="21" w16cid:durableId="705520238">
    <w:abstractNumId w:val="2"/>
  </w:num>
  <w:num w:numId="22" w16cid:durableId="1323702647">
    <w:abstractNumId w:val="21"/>
  </w:num>
  <w:num w:numId="23" w16cid:durableId="1417827014">
    <w:abstractNumId w:val="10"/>
  </w:num>
  <w:num w:numId="24" w16cid:durableId="1619529146">
    <w:abstractNumId w:val="15"/>
  </w:num>
  <w:num w:numId="25" w16cid:durableId="743769610">
    <w:abstractNumId w:val="4"/>
  </w:num>
  <w:num w:numId="26" w16cid:durableId="305742888">
    <w:abstractNumId w:val="18"/>
  </w:num>
  <w:num w:numId="27" w16cid:durableId="145014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00C"/>
    <w:rsid w:val="000018F3"/>
    <w:rsid w:val="00003019"/>
    <w:rsid w:val="0000433C"/>
    <w:rsid w:val="000050A5"/>
    <w:rsid w:val="000102B2"/>
    <w:rsid w:val="00012066"/>
    <w:rsid w:val="000128C1"/>
    <w:rsid w:val="00013956"/>
    <w:rsid w:val="0002112D"/>
    <w:rsid w:val="0003092E"/>
    <w:rsid w:val="00031167"/>
    <w:rsid w:val="00034B0F"/>
    <w:rsid w:val="000372C3"/>
    <w:rsid w:val="00037453"/>
    <w:rsid w:val="000420C4"/>
    <w:rsid w:val="00042170"/>
    <w:rsid w:val="0004445F"/>
    <w:rsid w:val="000475C1"/>
    <w:rsid w:val="0005165A"/>
    <w:rsid w:val="0005202E"/>
    <w:rsid w:val="00054AD0"/>
    <w:rsid w:val="00061F44"/>
    <w:rsid w:val="000646F8"/>
    <w:rsid w:val="00064A7B"/>
    <w:rsid w:val="00064D66"/>
    <w:rsid w:val="00066C8E"/>
    <w:rsid w:val="00071870"/>
    <w:rsid w:val="00072B3A"/>
    <w:rsid w:val="00072EA1"/>
    <w:rsid w:val="000760CE"/>
    <w:rsid w:val="000773AA"/>
    <w:rsid w:val="0008345E"/>
    <w:rsid w:val="000841D4"/>
    <w:rsid w:val="000870AD"/>
    <w:rsid w:val="00094B7F"/>
    <w:rsid w:val="00095DF0"/>
    <w:rsid w:val="000A15F2"/>
    <w:rsid w:val="000A1CBD"/>
    <w:rsid w:val="000A1FBE"/>
    <w:rsid w:val="000A211E"/>
    <w:rsid w:val="000A215F"/>
    <w:rsid w:val="000A2725"/>
    <w:rsid w:val="000A2EA9"/>
    <w:rsid w:val="000A3308"/>
    <w:rsid w:val="000B1DC3"/>
    <w:rsid w:val="000B41E3"/>
    <w:rsid w:val="000B4295"/>
    <w:rsid w:val="000C1273"/>
    <w:rsid w:val="000C4C9D"/>
    <w:rsid w:val="000C4E5A"/>
    <w:rsid w:val="000C5069"/>
    <w:rsid w:val="000C5724"/>
    <w:rsid w:val="000C6C7B"/>
    <w:rsid w:val="000C6D64"/>
    <w:rsid w:val="000C7752"/>
    <w:rsid w:val="000C7B30"/>
    <w:rsid w:val="000D0440"/>
    <w:rsid w:val="000D0EB5"/>
    <w:rsid w:val="000D62F4"/>
    <w:rsid w:val="000E0F2A"/>
    <w:rsid w:val="000E14B1"/>
    <w:rsid w:val="000E3002"/>
    <w:rsid w:val="000E30E7"/>
    <w:rsid w:val="000E7318"/>
    <w:rsid w:val="000E7839"/>
    <w:rsid w:val="000F2C7D"/>
    <w:rsid w:val="000F41DD"/>
    <w:rsid w:val="000F45B7"/>
    <w:rsid w:val="000F6716"/>
    <w:rsid w:val="000F6BB8"/>
    <w:rsid w:val="000F6BBA"/>
    <w:rsid w:val="000F6E3C"/>
    <w:rsid w:val="000F7417"/>
    <w:rsid w:val="001002DD"/>
    <w:rsid w:val="001034D5"/>
    <w:rsid w:val="001039E6"/>
    <w:rsid w:val="00107420"/>
    <w:rsid w:val="001077E6"/>
    <w:rsid w:val="001079D0"/>
    <w:rsid w:val="001103F7"/>
    <w:rsid w:val="0011200A"/>
    <w:rsid w:val="001155F3"/>
    <w:rsid w:val="00116A83"/>
    <w:rsid w:val="00120199"/>
    <w:rsid w:val="00122780"/>
    <w:rsid w:val="00125804"/>
    <w:rsid w:val="001301B1"/>
    <w:rsid w:val="00130335"/>
    <w:rsid w:val="00132F4E"/>
    <w:rsid w:val="00133310"/>
    <w:rsid w:val="00134056"/>
    <w:rsid w:val="0013467B"/>
    <w:rsid w:val="00140881"/>
    <w:rsid w:val="00140E0D"/>
    <w:rsid w:val="00141CF2"/>
    <w:rsid w:val="00142558"/>
    <w:rsid w:val="001434CB"/>
    <w:rsid w:val="00143E17"/>
    <w:rsid w:val="0014496C"/>
    <w:rsid w:val="00145929"/>
    <w:rsid w:val="00150466"/>
    <w:rsid w:val="001514D5"/>
    <w:rsid w:val="00155F49"/>
    <w:rsid w:val="00160A62"/>
    <w:rsid w:val="00160E9A"/>
    <w:rsid w:val="00163C49"/>
    <w:rsid w:val="00163C84"/>
    <w:rsid w:val="00163F7F"/>
    <w:rsid w:val="00172745"/>
    <w:rsid w:val="00175A3E"/>
    <w:rsid w:val="00177C05"/>
    <w:rsid w:val="00177EF6"/>
    <w:rsid w:val="001828B6"/>
    <w:rsid w:val="001852B3"/>
    <w:rsid w:val="00186851"/>
    <w:rsid w:val="0018CBE2"/>
    <w:rsid w:val="00196F30"/>
    <w:rsid w:val="001A4A11"/>
    <w:rsid w:val="001A5727"/>
    <w:rsid w:val="001A5BD7"/>
    <w:rsid w:val="001A5FF2"/>
    <w:rsid w:val="001B206B"/>
    <w:rsid w:val="001B285B"/>
    <w:rsid w:val="001B52E1"/>
    <w:rsid w:val="001B5668"/>
    <w:rsid w:val="001B6C37"/>
    <w:rsid w:val="001B7157"/>
    <w:rsid w:val="001B7ADC"/>
    <w:rsid w:val="001C09E0"/>
    <w:rsid w:val="001C1391"/>
    <w:rsid w:val="001C2261"/>
    <w:rsid w:val="001C6D0F"/>
    <w:rsid w:val="001C751F"/>
    <w:rsid w:val="001D1BE2"/>
    <w:rsid w:val="001D31AF"/>
    <w:rsid w:val="001D38DA"/>
    <w:rsid w:val="001D440A"/>
    <w:rsid w:val="001D4D40"/>
    <w:rsid w:val="001D7A1E"/>
    <w:rsid w:val="001E3229"/>
    <w:rsid w:val="001E34D2"/>
    <w:rsid w:val="001E5888"/>
    <w:rsid w:val="001E75C7"/>
    <w:rsid w:val="001E7F0E"/>
    <w:rsid w:val="001F0A10"/>
    <w:rsid w:val="001F1E54"/>
    <w:rsid w:val="001F1F16"/>
    <w:rsid w:val="001F2A6F"/>
    <w:rsid w:val="001F5876"/>
    <w:rsid w:val="001F78CE"/>
    <w:rsid w:val="00202A41"/>
    <w:rsid w:val="00204DD4"/>
    <w:rsid w:val="00204E91"/>
    <w:rsid w:val="00210645"/>
    <w:rsid w:val="002129DF"/>
    <w:rsid w:val="00217EF8"/>
    <w:rsid w:val="002213DC"/>
    <w:rsid w:val="0022284D"/>
    <w:rsid w:val="00223DA5"/>
    <w:rsid w:val="00225782"/>
    <w:rsid w:val="0023154F"/>
    <w:rsid w:val="00232487"/>
    <w:rsid w:val="002325E2"/>
    <w:rsid w:val="002417D6"/>
    <w:rsid w:val="00242DD2"/>
    <w:rsid w:val="0024605F"/>
    <w:rsid w:val="00247D60"/>
    <w:rsid w:val="00250DE5"/>
    <w:rsid w:val="00251491"/>
    <w:rsid w:val="00254491"/>
    <w:rsid w:val="00256B1D"/>
    <w:rsid w:val="00264623"/>
    <w:rsid w:val="00264AB0"/>
    <w:rsid w:val="00264C41"/>
    <w:rsid w:val="00270E5E"/>
    <w:rsid w:val="00271399"/>
    <w:rsid w:val="0027253A"/>
    <w:rsid w:val="00272796"/>
    <w:rsid w:val="002736DF"/>
    <w:rsid w:val="0027488A"/>
    <w:rsid w:val="002754E1"/>
    <w:rsid w:val="002767E4"/>
    <w:rsid w:val="00276849"/>
    <w:rsid w:val="00281126"/>
    <w:rsid w:val="002814B4"/>
    <w:rsid w:val="00283F59"/>
    <w:rsid w:val="002850EF"/>
    <w:rsid w:val="00285D7C"/>
    <w:rsid w:val="00290B3E"/>
    <w:rsid w:val="00293FEF"/>
    <w:rsid w:val="002954D1"/>
    <w:rsid w:val="002A2464"/>
    <w:rsid w:val="002A2549"/>
    <w:rsid w:val="002A321D"/>
    <w:rsid w:val="002A4ED8"/>
    <w:rsid w:val="002A5396"/>
    <w:rsid w:val="002A53D7"/>
    <w:rsid w:val="002A6D38"/>
    <w:rsid w:val="002B0000"/>
    <w:rsid w:val="002B3ADE"/>
    <w:rsid w:val="002B4285"/>
    <w:rsid w:val="002B5EE7"/>
    <w:rsid w:val="002B60AF"/>
    <w:rsid w:val="002B6753"/>
    <w:rsid w:val="002B6A7F"/>
    <w:rsid w:val="002C073B"/>
    <w:rsid w:val="002C2AAF"/>
    <w:rsid w:val="002C2CB8"/>
    <w:rsid w:val="002D024A"/>
    <w:rsid w:val="002D6958"/>
    <w:rsid w:val="002D6C8C"/>
    <w:rsid w:val="002D6D8F"/>
    <w:rsid w:val="002D7BA3"/>
    <w:rsid w:val="002E0629"/>
    <w:rsid w:val="002E1066"/>
    <w:rsid w:val="002E1BE6"/>
    <w:rsid w:val="002E258E"/>
    <w:rsid w:val="002E6351"/>
    <w:rsid w:val="002E6BC9"/>
    <w:rsid w:val="002F0007"/>
    <w:rsid w:val="00302994"/>
    <w:rsid w:val="003033BB"/>
    <w:rsid w:val="00307AC9"/>
    <w:rsid w:val="00312291"/>
    <w:rsid w:val="00312535"/>
    <w:rsid w:val="003134A2"/>
    <w:rsid w:val="003153FE"/>
    <w:rsid w:val="00315929"/>
    <w:rsid w:val="00315C8B"/>
    <w:rsid w:val="003168B4"/>
    <w:rsid w:val="00316A74"/>
    <w:rsid w:val="00321424"/>
    <w:rsid w:val="00321DE1"/>
    <w:rsid w:val="00324624"/>
    <w:rsid w:val="0032588E"/>
    <w:rsid w:val="003263B9"/>
    <w:rsid w:val="00326C5E"/>
    <w:rsid w:val="00330249"/>
    <w:rsid w:val="003304BE"/>
    <w:rsid w:val="00332058"/>
    <w:rsid w:val="00333BB7"/>
    <w:rsid w:val="0033679E"/>
    <w:rsid w:val="00337E32"/>
    <w:rsid w:val="00342CEB"/>
    <w:rsid w:val="0034389D"/>
    <w:rsid w:val="003449BF"/>
    <w:rsid w:val="00350D87"/>
    <w:rsid w:val="00357A72"/>
    <w:rsid w:val="003650F8"/>
    <w:rsid w:val="0036558C"/>
    <w:rsid w:val="00366619"/>
    <w:rsid w:val="00367F80"/>
    <w:rsid w:val="00373341"/>
    <w:rsid w:val="003760B2"/>
    <w:rsid w:val="00376361"/>
    <w:rsid w:val="00377379"/>
    <w:rsid w:val="00377618"/>
    <w:rsid w:val="003800B4"/>
    <w:rsid w:val="00380BB2"/>
    <w:rsid w:val="0038678B"/>
    <w:rsid w:val="00386AD6"/>
    <w:rsid w:val="00391F9D"/>
    <w:rsid w:val="003940AD"/>
    <w:rsid w:val="003944BC"/>
    <w:rsid w:val="003A1494"/>
    <w:rsid w:val="003A1DC1"/>
    <w:rsid w:val="003A235D"/>
    <w:rsid w:val="003A2CC4"/>
    <w:rsid w:val="003A513D"/>
    <w:rsid w:val="003A6639"/>
    <w:rsid w:val="003A66B2"/>
    <w:rsid w:val="003B06D0"/>
    <w:rsid w:val="003B0910"/>
    <w:rsid w:val="003B18B3"/>
    <w:rsid w:val="003C13EC"/>
    <w:rsid w:val="003C1AF8"/>
    <w:rsid w:val="003C2E4C"/>
    <w:rsid w:val="003C3091"/>
    <w:rsid w:val="003C4CDA"/>
    <w:rsid w:val="003C4EEC"/>
    <w:rsid w:val="003C63ED"/>
    <w:rsid w:val="003C6BFE"/>
    <w:rsid w:val="003D064F"/>
    <w:rsid w:val="003D20BB"/>
    <w:rsid w:val="003D42B9"/>
    <w:rsid w:val="003D466A"/>
    <w:rsid w:val="003D64EF"/>
    <w:rsid w:val="003D68C2"/>
    <w:rsid w:val="003D7FBA"/>
    <w:rsid w:val="003E2392"/>
    <w:rsid w:val="003E467A"/>
    <w:rsid w:val="003E526A"/>
    <w:rsid w:val="003E6389"/>
    <w:rsid w:val="004034C0"/>
    <w:rsid w:val="00407C44"/>
    <w:rsid w:val="00412859"/>
    <w:rsid w:val="00412B95"/>
    <w:rsid w:val="00413D0D"/>
    <w:rsid w:val="00415602"/>
    <w:rsid w:val="00417658"/>
    <w:rsid w:val="0042245A"/>
    <w:rsid w:val="00424448"/>
    <w:rsid w:val="00425B60"/>
    <w:rsid w:val="00427D7E"/>
    <w:rsid w:val="004302C3"/>
    <w:rsid w:val="00431279"/>
    <w:rsid w:val="00433375"/>
    <w:rsid w:val="00433BF3"/>
    <w:rsid w:val="004370D0"/>
    <w:rsid w:val="00440627"/>
    <w:rsid w:val="00440C38"/>
    <w:rsid w:val="004419E8"/>
    <w:rsid w:val="00443F74"/>
    <w:rsid w:val="004446EE"/>
    <w:rsid w:val="0044508A"/>
    <w:rsid w:val="00453A46"/>
    <w:rsid w:val="004546BB"/>
    <w:rsid w:val="004566FF"/>
    <w:rsid w:val="00464510"/>
    <w:rsid w:val="004658BA"/>
    <w:rsid w:val="004724C5"/>
    <w:rsid w:val="00474B36"/>
    <w:rsid w:val="004754E8"/>
    <w:rsid w:val="00476539"/>
    <w:rsid w:val="00480660"/>
    <w:rsid w:val="004806E5"/>
    <w:rsid w:val="00481532"/>
    <w:rsid w:val="00482015"/>
    <w:rsid w:val="00482740"/>
    <w:rsid w:val="004855F7"/>
    <w:rsid w:val="00485746"/>
    <w:rsid w:val="00487AA4"/>
    <w:rsid w:val="004942B0"/>
    <w:rsid w:val="004A0427"/>
    <w:rsid w:val="004A18EB"/>
    <w:rsid w:val="004A1B52"/>
    <w:rsid w:val="004A57EC"/>
    <w:rsid w:val="004A6A7C"/>
    <w:rsid w:val="004A77EF"/>
    <w:rsid w:val="004AFFB7"/>
    <w:rsid w:val="004B12BF"/>
    <w:rsid w:val="004B501C"/>
    <w:rsid w:val="004B6F30"/>
    <w:rsid w:val="004C04A4"/>
    <w:rsid w:val="004C2431"/>
    <w:rsid w:val="004C59AF"/>
    <w:rsid w:val="004C6037"/>
    <w:rsid w:val="004C634F"/>
    <w:rsid w:val="004D0007"/>
    <w:rsid w:val="004D3B09"/>
    <w:rsid w:val="004D554A"/>
    <w:rsid w:val="004D6A4B"/>
    <w:rsid w:val="004D6E60"/>
    <w:rsid w:val="004E1451"/>
    <w:rsid w:val="004E1B0C"/>
    <w:rsid w:val="004E2C93"/>
    <w:rsid w:val="004E5586"/>
    <w:rsid w:val="004E5CA3"/>
    <w:rsid w:val="004E609F"/>
    <w:rsid w:val="004F0A7E"/>
    <w:rsid w:val="004F13F6"/>
    <w:rsid w:val="004F1F0D"/>
    <w:rsid w:val="004F33E7"/>
    <w:rsid w:val="004F4E27"/>
    <w:rsid w:val="00501C63"/>
    <w:rsid w:val="00502658"/>
    <w:rsid w:val="00502F23"/>
    <w:rsid w:val="005034C4"/>
    <w:rsid w:val="00504FC1"/>
    <w:rsid w:val="00512836"/>
    <w:rsid w:val="00513955"/>
    <w:rsid w:val="0051590C"/>
    <w:rsid w:val="0051651A"/>
    <w:rsid w:val="00517E8E"/>
    <w:rsid w:val="005217AD"/>
    <w:rsid w:val="00521E5E"/>
    <w:rsid w:val="005237B6"/>
    <w:rsid w:val="00525D02"/>
    <w:rsid w:val="00530C33"/>
    <w:rsid w:val="0053183C"/>
    <w:rsid w:val="00541C5D"/>
    <w:rsid w:val="005423D7"/>
    <w:rsid w:val="005433CA"/>
    <w:rsid w:val="005501E5"/>
    <w:rsid w:val="00551D4F"/>
    <w:rsid w:val="00554D05"/>
    <w:rsid w:val="0056036B"/>
    <w:rsid w:val="00561F2B"/>
    <w:rsid w:val="005629AE"/>
    <w:rsid w:val="00566929"/>
    <w:rsid w:val="0056702C"/>
    <w:rsid w:val="00570194"/>
    <w:rsid w:val="00572DCE"/>
    <w:rsid w:val="005740C0"/>
    <w:rsid w:val="00577E16"/>
    <w:rsid w:val="00581B14"/>
    <w:rsid w:val="00582C9D"/>
    <w:rsid w:val="005835B0"/>
    <w:rsid w:val="00583639"/>
    <w:rsid w:val="00590859"/>
    <w:rsid w:val="00590CAA"/>
    <w:rsid w:val="00590CBF"/>
    <w:rsid w:val="0059439C"/>
    <w:rsid w:val="0059508C"/>
    <w:rsid w:val="00596C95"/>
    <w:rsid w:val="00597B14"/>
    <w:rsid w:val="005A0008"/>
    <w:rsid w:val="005A0DD7"/>
    <w:rsid w:val="005A5AB6"/>
    <w:rsid w:val="005B03A7"/>
    <w:rsid w:val="005B089C"/>
    <w:rsid w:val="005B0FE0"/>
    <w:rsid w:val="005B1EC0"/>
    <w:rsid w:val="005B32D1"/>
    <w:rsid w:val="005B3AC8"/>
    <w:rsid w:val="005B3FCF"/>
    <w:rsid w:val="005B5640"/>
    <w:rsid w:val="005C782F"/>
    <w:rsid w:val="005D09AC"/>
    <w:rsid w:val="005D1053"/>
    <w:rsid w:val="005D277A"/>
    <w:rsid w:val="005D654E"/>
    <w:rsid w:val="005D6EA4"/>
    <w:rsid w:val="005D7085"/>
    <w:rsid w:val="005DD73B"/>
    <w:rsid w:val="005E0936"/>
    <w:rsid w:val="005E0BCE"/>
    <w:rsid w:val="005E111A"/>
    <w:rsid w:val="005E432B"/>
    <w:rsid w:val="005E4E11"/>
    <w:rsid w:val="005E5ECE"/>
    <w:rsid w:val="005E6394"/>
    <w:rsid w:val="005E6B61"/>
    <w:rsid w:val="005E6CD7"/>
    <w:rsid w:val="005F1C67"/>
    <w:rsid w:val="005F3F08"/>
    <w:rsid w:val="005F5865"/>
    <w:rsid w:val="005F5DD2"/>
    <w:rsid w:val="00603B95"/>
    <w:rsid w:val="00603F8F"/>
    <w:rsid w:val="0060777C"/>
    <w:rsid w:val="00610A05"/>
    <w:rsid w:val="006134E5"/>
    <w:rsid w:val="00615D91"/>
    <w:rsid w:val="00621F96"/>
    <w:rsid w:val="00622428"/>
    <w:rsid w:val="0062524B"/>
    <w:rsid w:val="0062674B"/>
    <w:rsid w:val="006267AB"/>
    <w:rsid w:val="00626C60"/>
    <w:rsid w:val="00631B2A"/>
    <w:rsid w:val="00631F81"/>
    <w:rsid w:val="00632FB0"/>
    <w:rsid w:val="0063600C"/>
    <w:rsid w:val="00637897"/>
    <w:rsid w:val="00637F8E"/>
    <w:rsid w:val="00640A62"/>
    <w:rsid w:val="006414EF"/>
    <w:rsid w:val="00643BE5"/>
    <w:rsid w:val="00643C39"/>
    <w:rsid w:val="00643EDE"/>
    <w:rsid w:val="00645008"/>
    <w:rsid w:val="0065101A"/>
    <w:rsid w:val="00653125"/>
    <w:rsid w:val="00653826"/>
    <w:rsid w:val="00655904"/>
    <w:rsid w:val="006572DE"/>
    <w:rsid w:val="00660681"/>
    <w:rsid w:val="00660C57"/>
    <w:rsid w:val="00662F8E"/>
    <w:rsid w:val="006643E3"/>
    <w:rsid w:val="00666513"/>
    <w:rsid w:val="00666523"/>
    <w:rsid w:val="00667812"/>
    <w:rsid w:val="0067223A"/>
    <w:rsid w:val="006724C3"/>
    <w:rsid w:val="00672519"/>
    <w:rsid w:val="00672527"/>
    <w:rsid w:val="006736AD"/>
    <w:rsid w:val="0067524C"/>
    <w:rsid w:val="0067792F"/>
    <w:rsid w:val="00680694"/>
    <w:rsid w:val="00682373"/>
    <w:rsid w:val="00683081"/>
    <w:rsid w:val="00683B78"/>
    <w:rsid w:val="00685F7C"/>
    <w:rsid w:val="00687F65"/>
    <w:rsid w:val="0069105D"/>
    <w:rsid w:val="0069630A"/>
    <w:rsid w:val="006A16E9"/>
    <w:rsid w:val="006A34E8"/>
    <w:rsid w:val="006A3CAD"/>
    <w:rsid w:val="006A64D9"/>
    <w:rsid w:val="006B0457"/>
    <w:rsid w:val="006B4CAF"/>
    <w:rsid w:val="006B7FF4"/>
    <w:rsid w:val="006C1B05"/>
    <w:rsid w:val="006C56A1"/>
    <w:rsid w:val="006C5904"/>
    <w:rsid w:val="006C6D6F"/>
    <w:rsid w:val="006D0E3A"/>
    <w:rsid w:val="006D239B"/>
    <w:rsid w:val="006D4056"/>
    <w:rsid w:val="006D4162"/>
    <w:rsid w:val="006D44D3"/>
    <w:rsid w:val="006D58F4"/>
    <w:rsid w:val="006D6407"/>
    <w:rsid w:val="006E0CD0"/>
    <w:rsid w:val="006E2D18"/>
    <w:rsid w:val="006E47DE"/>
    <w:rsid w:val="006F03D2"/>
    <w:rsid w:val="006F23D3"/>
    <w:rsid w:val="006F2F07"/>
    <w:rsid w:val="006F41E7"/>
    <w:rsid w:val="006F5719"/>
    <w:rsid w:val="006F7A7A"/>
    <w:rsid w:val="0070090F"/>
    <w:rsid w:val="007039B1"/>
    <w:rsid w:val="00703EDA"/>
    <w:rsid w:val="007055D2"/>
    <w:rsid w:val="00706BAA"/>
    <w:rsid w:val="00710397"/>
    <w:rsid w:val="00710E3A"/>
    <w:rsid w:val="007133D4"/>
    <w:rsid w:val="00714C54"/>
    <w:rsid w:val="00715451"/>
    <w:rsid w:val="007154AF"/>
    <w:rsid w:val="007167E2"/>
    <w:rsid w:val="00717B59"/>
    <w:rsid w:val="00717EBC"/>
    <w:rsid w:val="00720CB3"/>
    <w:rsid w:val="00724019"/>
    <w:rsid w:val="00724D8D"/>
    <w:rsid w:val="00725EB6"/>
    <w:rsid w:val="0072726B"/>
    <w:rsid w:val="007328C6"/>
    <w:rsid w:val="007332EB"/>
    <w:rsid w:val="00736727"/>
    <w:rsid w:val="00737BC7"/>
    <w:rsid w:val="007411E5"/>
    <w:rsid w:val="00742B7A"/>
    <w:rsid w:val="00744007"/>
    <w:rsid w:val="007446A7"/>
    <w:rsid w:val="0074535E"/>
    <w:rsid w:val="007559B5"/>
    <w:rsid w:val="0075757D"/>
    <w:rsid w:val="0076325A"/>
    <w:rsid w:val="00763D9F"/>
    <w:rsid w:val="0077165C"/>
    <w:rsid w:val="0077637E"/>
    <w:rsid w:val="007771FC"/>
    <w:rsid w:val="00780D39"/>
    <w:rsid w:val="0078142A"/>
    <w:rsid w:val="00783BBD"/>
    <w:rsid w:val="00792941"/>
    <w:rsid w:val="007933B4"/>
    <w:rsid w:val="00795C64"/>
    <w:rsid w:val="0079625A"/>
    <w:rsid w:val="0079781E"/>
    <w:rsid w:val="007A059B"/>
    <w:rsid w:val="007A3CFC"/>
    <w:rsid w:val="007A686A"/>
    <w:rsid w:val="007A6D88"/>
    <w:rsid w:val="007A7089"/>
    <w:rsid w:val="007B1841"/>
    <w:rsid w:val="007B1E39"/>
    <w:rsid w:val="007B762F"/>
    <w:rsid w:val="007C2FB0"/>
    <w:rsid w:val="007C46D8"/>
    <w:rsid w:val="007D152D"/>
    <w:rsid w:val="007D619B"/>
    <w:rsid w:val="007D72EC"/>
    <w:rsid w:val="007E54D1"/>
    <w:rsid w:val="007E57EC"/>
    <w:rsid w:val="007F2BA0"/>
    <w:rsid w:val="007F3A97"/>
    <w:rsid w:val="007F7B69"/>
    <w:rsid w:val="00801897"/>
    <w:rsid w:val="00803927"/>
    <w:rsid w:val="00803F40"/>
    <w:rsid w:val="0080416C"/>
    <w:rsid w:val="008044EB"/>
    <w:rsid w:val="008056C6"/>
    <w:rsid w:val="008061A9"/>
    <w:rsid w:val="00806A57"/>
    <w:rsid w:val="00810B25"/>
    <w:rsid w:val="00812C32"/>
    <w:rsid w:val="008147E3"/>
    <w:rsid w:val="00820E09"/>
    <w:rsid w:val="008219A4"/>
    <w:rsid w:val="0082625F"/>
    <w:rsid w:val="00827CFE"/>
    <w:rsid w:val="00831B1F"/>
    <w:rsid w:val="00831F34"/>
    <w:rsid w:val="0083466F"/>
    <w:rsid w:val="00834973"/>
    <w:rsid w:val="0083543B"/>
    <w:rsid w:val="00836534"/>
    <w:rsid w:val="00842968"/>
    <w:rsid w:val="00842F7B"/>
    <w:rsid w:val="00842F9E"/>
    <w:rsid w:val="00843B71"/>
    <w:rsid w:val="00845264"/>
    <w:rsid w:val="00846126"/>
    <w:rsid w:val="00847024"/>
    <w:rsid w:val="0085200C"/>
    <w:rsid w:val="00861C91"/>
    <w:rsid w:val="00863376"/>
    <w:rsid w:val="008635BE"/>
    <w:rsid w:val="00863813"/>
    <w:rsid w:val="00865734"/>
    <w:rsid w:val="008662AC"/>
    <w:rsid w:val="008676BB"/>
    <w:rsid w:val="00874CCC"/>
    <w:rsid w:val="008763E8"/>
    <w:rsid w:val="00880175"/>
    <w:rsid w:val="00881563"/>
    <w:rsid w:val="00881DFE"/>
    <w:rsid w:val="00882ADF"/>
    <w:rsid w:val="00884BAC"/>
    <w:rsid w:val="00884DED"/>
    <w:rsid w:val="00886631"/>
    <w:rsid w:val="00886E53"/>
    <w:rsid w:val="00892FE5"/>
    <w:rsid w:val="0089610A"/>
    <w:rsid w:val="008A15F2"/>
    <w:rsid w:val="008B084F"/>
    <w:rsid w:val="008B213C"/>
    <w:rsid w:val="008B2FF5"/>
    <w:rsid w:val="008B53F5"/>
    <w:rsid w:val="008B622D"/>
    <w:rsid w:val="008B72A2"/>
    <w:rsid w:val="008B7AB9"/>
    <w:rsid w:val="008C1224"/>
    <w:rsid w:val="008C135D"/>
    <w:rsid w:val="008C45C4"/>
    <w:rsid w:val="008C5A3F"/>
    <w:rsid w:val="008C5CBF"/>
    <w:rsid w:val="008C6CE1"/>
    <w:rsid w:val="008C726F"/>
    <w:rsid w:val="008D134C"/>
    <w:rsid w:val="008D5EE8"/>
    <w:rsid w:val="008D62EC"/>
    <w:rsid w:val="008D75A9"/>
    <w:rsid w:val="008E00CA"/>
    <w:rsid w:val="008E271A"/>
    <w:rsid w:val="008E2CB8"/>
    <w:rsid w:val="008E49D7"/>
    <w:rsid w:val="008F26B7"/>
    <w:rsid w:val="008F2E1E"/>
    <w:rsid w:val="008F2F86"/>
    <w:rsid w:val="008F3900"/>
    <w:rsid w:val="008F5CB4"/>
    <w:rsid w:val="008F5D18"/>
    <w:rsid w:val="008F763E"/>
    <w:rsid w:val="009036F2"/>
    <w:rsid w:val="009044AD"/>
    <w:rsid w:val="00904868"/>
    <w:rsid w:val="00910FA2"/>
    <w:rsid w:val="0091155A"/>
    <w:rsid w:val="009125B5"/>
    <w:rsid w:val="0091372E"/>
    <w:rsid w:val="009229B8"/>
    <w:rsid w:val="009232BF"/>
    <w:rsid w:val="009236E6"/>
    <w:rsid w:val="009249BB"/>
    <w:rsid w:val="009250B8"/>
    <w:rsid w:val="00926BC1"/>
    <w:rsid w:val="00930A44"/>
    <w:rsid w:val="009319CF"/>
    <w:rsid w:val="0093462A"/>
    <w:rsid w:val="00936500"/>
    <w:rsid w:val="00940517"/>
    <w:rsid w:val="00941057"/>
    <w:rsid w:val="00946589"/>
    <w:rsid w:val="009520C5"/>
    <w:rsid w:val="00952E06"/>
    <w:rsid w:val="00953255"/>
    <w:rsid w:val="00953C99"/>
    <w:rsid w:val="00957F79"/>
    <w:rsid w:val="00960C5B"/>
    <w:rsid w:val="0096222E"/>
    <w:rsid w:val="00962DC7"/>
    <w:rsid w:val="009650D9"/>
    <w:rsid w:val="00970924"/>
    <w:rsid w:val="00970956"/>
    <w:rsid w:val="009729D0"/>
    <w:rsid w:val="009760B6"/>
    <w:rsid w:val="0097F71C"/>
    <w:rsid w:val="00990D6B"/>
    <w:rsid w:val="00991FAD"/>
    <w:rsid w:val="009931E5"/>
    <w:rsid w:val="00995DED"/>
    <w:rsid w:val="009A3545"/>
    <w:rsid w:val="009A36D3"/>
    <w:rsid w:val="009A6344"/>
    <w:rsid w:val="009A6F0D"/>
    <w:rsid w:val="009A72AC"/>
    <w:rsid w:val="009B05B9"/>
    <w:rsid w:val="009B3138"/>
    <w:rsid w:val="009B4206"/>
    <w:rsid w:val="009B68AC"/>
    <w:rsid w:val="009B6E36"/>
    <w:rsid w:val="009B77A2"/>
    <w:rsid w:val="009C030B"/>
    <w:rsid w:val="009C170D"/>
    <w:rsid w:val="009C378A"/>
    <w:rsid w:val="009C4374"/>
    <w:rsid w:val="009C533C"/>
    <w:rsid w:val="009D0D6F"/>
    <w:rsid w:val="009D1294"/>
    <w:rsid w:val="009D4CDE"/>
    <w:rsid w:val="009D633B"/>
    <w:rsid w:val="009D7125"/>
    <w:rsid w:val="009E0B71"/>
    <w:rsid w:val="009E1D8A"/>
    <w:rsid w:val="009E49E9"/>
    <w:rsid w:val="009E5C2D"/>
    <w:rsid w:val="009E65AE"/>
    <w:rsid w:val="009F4C55"/>
    <w:rsid w:val="009F5487"/>
    <w:rsid w:val="009F5E87"/>
    <w:rsid w:val="00A01E34"/>
    <w:rsid w:val="00A069A2"/>
    <w:rsid w:val="00A069C2"/>
    <w:rsid w:val="00A0728C"/>
    <w:rsid w:val="00A0774F"/>
    <w:rsid w:val="00A07E52"/>
    <w:rsid w:val="00A11788"/>
    <w:rsid w:val="00A12146"/>
    <w:rsid w:val="00A14173"/>
    <w:rsid w:val="00A174C4"/>
    <w:rsid w:val="00A20D8B"/>
    <w:rsid w:val="00A211E4"/>
    <w:rsid w:val="00A212CB"/>
    <w:rsid w:val="00A2178F"/>
    <w:rsid w:val="00A22757"/>
    <w:rsid w:val="00A24B64"/>
    <w:rsid w:val="00A253D9"/>
    <w:rsid w:val="00A2570C"/>
    <w:rsid w:val="00A31415"/>
    <w:rsid w:val="00A31CB5"/>
    <w:rsid w:val="00A33FC9"/>
    <w:rsid w:val="00A358D2"/>
    <w:rsid w:val="00A36781"/>
    <w:rsid w:val="00A36E4A"/>
    <w:rsid w:val="00A3725E"/>
    <w:rsid w:val="00A434A2"/>
    <w:rsid w:val="00A53A50"/>
    <w:rsid w:val="00A57C98"/>
    <w:rsid w:val="00A62341"/>
    <w:rsid w:val="00A66FAB"/>
    <w:rsid w:val="00A6724D"/>
    <w:rsid w:val="00A732BC"/>
    <w:rsid w:val="00A74ABF"/>
    <w:rsid w:val="00A74EAC"/>
    <w:rsid w:val="00A75B22"/>
    <w:rsid w:val="00A75E63"/>
    <w:rsid w:val="00A84E64"/>
    <w:rsid w:val="00A85DEA"/>
    <w:rsid w:val="00A8763F"/>
    <w:rsid w:val="00A91B67"/>
    <w:rsid w:val="00A91E45"/>
    <w:rsid w:val="00A92901"/>
    <w:rsid w:val="00A93008"/>
    <w:rsid w:val="00A94188"/>
    <w:rsid w:val="00A94BD8"/>
    <w:rsid w:val="00AA1625"/>
    <w:rsid w:val="00AA7A7A"/>
    <w:rsid w:val="00AB0310"/>
    <w:rsid w:val="00AB1017"/>
    <w:rsid w:val="00AB27E5"/>
    <w:rsid w:val="00AB7264"/>
    <w:rsid w:val="00AB736B"/>
    <w:rsid w:val="00AB749A"/>
    <w:rsid w:val="00AC0D6E"/>
    <w:rsid w:val="00AC44E1"/>
    <w:rsid w:val="00AC4A40"/>
    <w:rsid w:val="00AC4FD1"/>
    <w:rsid w:val="00AC63BA"/>
    <w:rsid w:val="00AC724F"/>
    <w:rsid w:val="00AD0E0D"/>
    <w:rsid w:val="00AD24DA"/>
    <w:rsid w:val="00AD4435"/>
    <w:rsid w:val="00AE0CA4"/>
    <w:rsid w:val="00AE1DE3"/>
    <w:rsid w:val="00AE41F0"/>
    <w:rsid w:val="00AE4256"/>
    <w:rsid w:val="00AE432F"/>
    <w:rsid w:val="00AE4363"/>
    <w:rsid w:val="00AE5562"/>
    <w:rsid w:val="00AE5EC8"/>
    <w:rsid w:val="00AE5F95"/>
    <w:rsid w:val="00AE6DD1"/>
    <w:rsid w:val="00AE7BBF"/>
    <w:rsid w:val="00AE7CEC"/>
    <w:rsid w:val="00AF26CE"/>
    <w:rsid w:val="00AF4B87"/>
    <w:rsid w:val="00B00CC8"/>
    <w:rsid w:val="00B02C66"/>
    <w:rsid w:val="00B06D9E"/>
    <w:rsid w:val="00B10858"/>
    <w:rsid w:val="00B11AE0"/>
    <w:rsid w:val="00B13EE3"/>
    <w:rsid w:val="00B16B88"/>
    <w:rsid w:val="00B17F1B"/>
    <w:rsid w:val="00B20545"/>
    <w:rsid w:val="00B20EC7"/>
    <w:rsid w:val="00B20EDE"/>
    <w:rsid w:val="00B213AC"/>
    <w:rsid w:val="00B22496"/>
    <w:rsid w:val="00B31D31"/>
    <w:rsid w:val="00B31ECD"/>
    <w:rsid w:val="00B320DC"/>
    <w:rsid w:val="00B335AE"/>
    <w:rsid w:val="00B33D29"/>
    <w:rsid w:val="00B345D7"/>
    <w:rsid w:val="00B35319"/>
    <w:rsid w:val="00B35EB3"/>
    <w:rsid w:val="00B42E1F"/>
    <w:rsid w:val="00B4325A"/>
    <w:rsid w:val="00B45CB5"/>
    <w:rsid w:val="00B478C3"/>
    <w:rsid w:val="00B5109D"/>
    <w:rsid w:val="00B519DE"/>
    <w:rsid w:val="00B53BFF"/>
    <w:rsid w:val="00B56515"/>
    <w:rsid w:val="00B57804"/>
    <w:rsid w:val="00B60834"/>
    <w:rsid w:val="00B60F9B"/>
    <w:rsid w:val="00B63C32"/>
    <w:rsid w:val="00B646FE"/>
    <w:rsid w:val="00B660FB"/>
    <w:rsid w:val="00B67C21"/>
    <w:rsid w:val="00B705AE"/>
    <w:rsid w:val="00B70F81"/>
    <w:rsid w:val="00B72893"/>
    <w:rsid w:val="00B73090"/>
    <w:rsid w:val="00B8281D"/>
    <w:rsid w:val="00B85CB7"/>
    <w:rsid w:val="00B914FB"/>
    <w:rsid w:val="00B93506"/>
    <w:rsid w:val="00B96E1F"/>
    <w:rsid w:val="00B973B6"/>
    <w:rsid w:val="00BA2603"/>
    <w:rsid w:val="00BA4307"/>
    <w:rsid w:val="00BA452F"/>
    <w:rsid w:val="00BA47B6"/>
    <w:rsid w:val="00BA6143"/>
    <w:rsid w:val="00BA6A10"/>
    <w:rsid w:val="00BA72D1"/>
    <w:rsid w:val="00BA74D6"/>
    <w:rsid w:val="00BB0292"/>
    <w:rsid w:val="00BB26A7"/>
    <w:rsid w:val="00BB59E9"/>
    <w:rsid w:val="00BB62F6"/>
    <w:rsid w:val="00BB6389"/>
    <w:rsid w:val="00BB7354"/>
    <w:rsid w:val="00BC3431"/>
    <w:rsid w:val="00BC712E"/>
    <w:rsid w:val="00BD7DC0"/>
    <w:rsid w:val="00BE230D"/>
    <w:rsid w:val="00BE7365"/>
    <w:rsid w:val="00BE7C50"/>
    <w:rsid w:val="00BE7DEC"/>
    <w:rsid w:val="00BF0337"/>
    <w:rsid w:val="00BF0374"/>
    <w:rsid w:val="00BF0849"/>
    <w:rsid w:val="00BF1AF1"/>
    <w:rsid w:val="00BF4263"/>
    <w:rsid w:val="00BF5B87"/>
    <w:rsid w:val="00C0024D"/>
    <w:rsid w:val="00C00790"/>
    <w:rsid w:val="00C01FE1"/>
    <w:rsid w:val="00C047A6"/>
    <w:rsid w:val="00C05EE2"/>
    <w:rsid w:val="00C06E0B"/>
    <w:rsid w:val="00C117AA"/>
    <w:rsid w:val="00C129CB"/>
    <w:rsid w:val="00C13601"/>
    <w:rsid w:val="00C15CC6"/>
    <w:rsid w:val="00C1640B"/>
    <w:rsid w:val="00C17035"/>
    <w:rsid w:val="00C219DF"/>
    <w:rsid w:val="00C25B10"/>
    <w:rsid w:val="00C30684"/>
    <w:rsid w:val="00C32357"/>
    <w:rsid w:val="00C352D8"/>
    <w:rsid w:val="00C41D36"/>
    <w:rsid w:val="00C4359B"/>
    <w:rsid w:val="00C4418C"/>
    <w:rsid w:val="00C46D76"/>
    <w:rsid w:val="00C46E6F"/>
    <w:rsid w:val="00C52952"/>
    <w:rsid w:val="00C53BFA"/>
    <w:rsid w:val="00C56988"/>
    <w:rsid w:val="00C6357F"/>
    <w:rsid w:val="00C63631"/>
    <w:rsid w:val="00C63D59"/>
    <w:rsid w:val="00C65DA1"/>
    <w:rsid w:val="00C70027"/>
    <w:rsid w:val="00C72049"/>
    <w:rsid w:val="00C72A7C"/>
    <w:rsid w:val="00C73904"/>
    <w:rsid w:val="00C91748"/>
    <w:rsid w:val="00C929C6"/>
    <w:rsid w:val="00C9595F"/>
    <w:rsid w:val="00C9660F"/>
    <w:rsid w:val="00CA26DB"/>
    <w:rsid w:val="00CA2A2C"/>
    <w:rsid w:val="00CA4E07"/>
    <w:rsid w:val="00CA65B6"/>
    <w:rsid w:val="00CA69B2"/>
    <w:rsid w:val="00CB2561"/>
    <w:rsid w:val="00CB5223"/>
    <w:rsid w:val="00CB52E4"/>
    <w:rsid w:val="00CB54B6"/>
    <w:rsid w:val="00CB5B9F"/>
    <w:rsid w:val="00CB633E"/>
    <w:rsid w:val="00CB72EA"/>
    <w:rsid w:val="00CC0605"/>
    <w:rsid w:val="00CC0C13"/>
    <w:rsid w:val="00CC4D9C"/>
    <w:rsid w:val="00CC59E3"/>
    <w:rsid w:val="00CC64E3"/>
    <w:rsid w:val="00CD2954"/>
    <w:rsid w:val="00CD2ADD"/>
    <w:rsid w:val="00CD3D2C"/>
    <w:rsid w:val="00CD5A49"/>
    <w:rsid w:val="00CE0179"/>
    <w:rsid w:val="00CE2940"/>
    <w:rsid w:val="00CE29E3"/>
    <w:rsid w:val="00CE3B3A"/>
    <w:rsid w:val="00CE5AB0"/>
    <w:rsid w:val="00CE5F21"/>
    <w:rsid w:val="00CE6A4B"/>
    <w:rsid w:val="00CE77FB"/>
    <w:rsid w:val="00CE7CEB"/>
    <w:rsid w:val="00CF007A"/>
    <w:rsid w:val="00CF0F52"/>
    <w:rsid w:val="00CF1224"/>
    <w:rsid w:val="00CF1800"/>
    <w:rsid w:val="00CF368E"/>
    <w:rsid w:val="00CF57A8"/>
    <w:rsid w:val="00D01047"/>
    <w:rsid w:val="00D019DF"/>
    <w:rsid w:val="00D04E90"/>
    <w:rsid w:val="00D06D71"/>
    <w:rsid w:val="00D11816"/>
    <w:rsid w:val="00D14926"/>
    <w:rsid w:val="00D17C3A"/>
    <w:rsid w:val="00D2309E"/>
    <w:rsid w:val="00D23690"/>
    <w:rsid w:val="00D27DEC"/>
    <w:rsid w:val="00D311CA"/>
    <w:rsid w:val="00D311D8"/>
    <w:rsid w:val="00D323D5"/>
    <w:rsid w:val="00D32FD3"/>
    <w:rsid w:val="00D35BBD"/>
    <w:rsid w:val="00D368BD"/>
    <w:rsid w:val="00D37C58"/>
    <w:rsid w:val="00D40F99"/>
    <w:rsid w:val="00D42C16"/>
    <w:rsid w:val="00D43837"/>
    <w:rsid w:val="00D446AA"/>
    <w:rsid w:val="00D46516"/>
    <w:rsid w:val="00D46A14"/>
    <w:rsid w:val="00D4750E"/>
    <w:rsid w:val="00D47F2E"/>
    <w:rsid w:val="00D508D7"/>
    <w:rsid w:val="00D51C21"/>
    <w:rsid w:val="00D530A6"/>
    <w:rsid w:val="00D5494D"/>
    <w:rsid w:val="00D55543"/>
    <w:rsid w:val="00D56505"/>
    <w:rsid w:val="00D603EC"/>
    <w:rsid w:val="00D621D4"/>
    <w:rsid w:val="00D622DE"/>
    <w:rsid w:val="00D66643"/>
    <w:rsid w:val="00D7435F"/>
    <w:rsid w:val="00D74E55"/>
    <w:rsid w:val="00D75013"/>
    <w:rsid w:val="00D7659F"/>
    <w:rsid w:val="00D80973"/>
    <w:rsid w:val="00D81339"/>
    <w:rsid w:val="00D82269"/>
    <w:rsid w:val="00D82A45"/>
    <w:rsid w:val="00D83264"/>
    <w:rsid w:val="00D868D4"/>
    <w:rsid w:val="00D874B0"/>
    <w:rsid w:val="00D874CD"/>
    <w:rsid w:val="00D905B8"/>
    <w:rsid w:val="00D91520"/>
    <w:rsid w:val="00D91F39"/>
    <w:rsid w:val="00D92551"/>
    <w:rsid w:val="00D9456C"/>
    <w:rsid w:val="00D94D01"/>
    <w:rsid w:val="00D967DE"/>
    <w:rsid w:val="00D96CFD"/>
    <w:rsid w:val="00DA02BF"/>
    <w:rsid w:val="00DA1643"/>
    <w:rsid w:val="00DA2170"/>
    <w:rsid w:val="00DA2BDE"/>
    <w:rsid w:val="00DA4196"/>
    <w:rsid w:val="00DC2A7E"/>
    <w:rsid w:val="00DC478E"/>
    <w:rsid w:val="00DC792F"/>
    <w:rsid w:val="00DD0372"/>
    <w:rsid w:val="00DD054D"/>
    <w:rsid w:val="00DD0993"/>
    <w:rsid w:val="00DD621F"/>
    <w:rsid w:val="00DE59AD"/>
    <w:rsid w:val="00DE67F8"/>
    <w:rsid w:val="00DE7FE7"/>
    <w:rsid w:val="00DF2D87"/>
    <w:rsid w:val="00DF308D"/>
    <w:rsid w:val="00DF3C74"/>
    <w:rsid w:val="00DF411B"/>
    <w:rsid w:val="00DF5E08"/>
    <w:rsid w:val="00DF615F"/>
    <w:rsid w:val="00DF7036"/>
    <w:rsid w:val="00E03335"/>
    <w:rsid w:val="00E05850"/>
    <w:rsid w:val="00E05EA8"/>
    <w:rsid w:val="00E05FD2"/>
    <w:rsid w:val="00E07238"/>
    <w:rsid w:val="00E078A9"/>
    <w:rsid w:val="00E15BD7"/>
    <w:rsid w:val="00E16C02"/>
    <w:rsid w:val="00E21C2D"/>
    <w:rsid w:val="00E21E89"/>
    <w:rsid w:val="00E2518A"/>
    <w:rsid w:val="00E30640"/>
    <w:rsid w:val="00E33C31"/>
    <w:rsid w:val="00E34832"/>
    <w:rsid w:val="00E36AC9"/>
    <w:rsid w:val="00E37F9C"/>
    <w:rsid w:val="00E41B84"/>
    <w:rsid w:val="00E4327F"/>
    <w:rsid w:val="00E441E0"/>
    <w:rsid w:val="00E44FD7"/>
    <w:rsid w:val="00E530E9"/>
    <w:rsid w:val="00E534E5"/>
    <w:rsid w:val="00E54FC5"/>
    <w:rsid w:val="00E55C20"/>
    <w:rsid w:val="00E614DF"/>
    <w:rsid w:val="00E65632"/>
    <w:rsid w:val="00E66257"/>
    <w:rsid w:val="00E71F13"/>
    <w:rsid w:val="00E72925"/>
    <w:rsid w:val="00E75201"/>
    <w:rsid w:val="00E75CC1"/>
    <w:rsid w:val="00E77233"/>
    <w:rsid w:val="00E77A91"/>
    <w:rsid w:val="00E80B47"/>
    <w:rsid w:val="00E80E8B"/>
    <w:rsid w:val="00E8306E"/>
    <w:rsid w:val="00E863FF"/>
    <w:rsid w:val="00E87D56"/>
    <w:rsid w:val="00EA0AEA"/>
    <w:rsid w:val="00EA0B67"/>
    <w:rsid w:val="00EA1923"/>
    <w:rsid w:val="00EA277F"/>
    <w:rsid w:val="00EA48E3"/>
    <w:rsid w:val="00EB1D13"/>
    <w:rsid w:val="00EB2AF0"/>
    <w:rsid w:val="00EB359B"/>
    <w:rsid w:val="00EB4523"/>
    <w:rsid w:val="00EC34E1"/>
    <w:rsid w:val="00EC3F26"/>
    <w:rsid w:val="00EC45EA"/>
    <w:rsid w:val="00EC4DB5"/>
    <w:rsid w:val="00EC56FD"/>
    <w:rsid w:val="00EC5DA6"/>
    <w:rsid w:val="00EC61E6"/>
    <w:rsid w:val="00EC7B7F"/>
    <w:rsid w:val="00ED03B3"/>
    <w:rsid w:val="00ED04DA"/>
    <w:rsid w:val="00ED1823"/>
    <w:rsid w:val="00ED1B81"/>
    <w:rsid w:val="00ED598F"/>
    <w:rsid w:val="00EE12D3"/>
    <w:rsid w:val="00EE2EFA"/>
    <w:rsid w:val="00EE6D39"/>
    <w:rsid w:val="00EF35A0"/>
    <w:rsid w:val="00EF3E9D"/>
    <w:rsid w:val="00EF4419"/>
    <w:rsid w:val="00F00BFC"/>
    <w:rsid w:val="00F00F9C"/>
    <w:rsid w:val="00F0429C"/>
    <w:rsid w:val="00F04F6B"/>
    <w:rsid w:val="00F04FEB"/>
    <w:rsid w:val="00F05C1C"/>
    <w:rsid w:val="00F10775"/>
    <w:rsid w:val="00F14C64"/>
    <w:rsid w:val="00F1568E"/>
    <w:rsid w:val="00F16648"/>
    <w:rsid w:val="00F176C1"/>
    <w:rsid w:val="00F237FE"/>
    <w:rsid w:val="00F24002"/>
    <w:rsid w:val="00F27583"/>
    <w:rsid w:val="00F33898"/>
    <w:rsid w:val="00F33A9D"/>
    <w:rsid w:val="00F36EE4"/>
    <w:rsid w:val="00F4100D"/>
    <w:rsid w:val="00F44052"/>
    <w:rsid w:val="00F45F06"/>
    <w:rsid w:val="00F460AE"/>
    <w:rsid w:val="00F47872"/>
    <w:rsid w:val="00F479C8"/>
    <w:rsid w:val="00F513CD"/>
    <w:rsid w:val="00F5200D"/>
    <w:rsid w:val="00F531B8"/>
    <w:rsid w:val="00F54A81"/>
    <w:rsid w:val="00F55615"/>
    <w:rsid w:val="00F55CB5"/>
    <w:rsid w:val="00F572C1"/>
    <w:rsid w:val="00F572FC"/>
    <w:rsid w:val="00F611D6"/>
    <w:rsid w:val="00F627A9"/>
    <w:rsid w:val="00F6335C"/>
    <w:rsid w:val="00F66C1C"/>
    <w:rsid w:val="00F7125E"/>
    <w:rsid w:val="00F7129A"/>
    <w:rsid w:val="00F72794"/>
    <w:rsid w:val="00F7339B"/>
    <w:rsid w:val="00F755F5"/>
    <w:rsid w:val="00F766AF"/>
    <w:rsid w:val="00F80D8B"/>
    <w:rsid w:val="00F8106A"/>
    <w:rsid w:val="00F8302B"/>
    <w:rsid w:val="00F838DF"/>
    <w:rsid w:val="00F84072"/>
    <w:rsid w:val="00F85D32"/>
    <w:rsid w:val="00F86CBD"/>
    <w:rsid w:val="00F938DB"/>
    <w:rsid w:val="00F93B81"/>
    <w:rsid w:val="00FA16B2"/>
    <w:rsid w:val="00FB494C"/>
    <w:rsid w:val="00FB5D75"/>
    <w:rsid w:val="00FB5D84"/>
    <w:rsid w:val="00FB74FE"/>
    <w:rsid w:val="00FC0AB6"/>
    <w:rsid w:val="00FC3DF4"/>
    <w:rsid w:val="00FC448C"/>
    <w:rsid w:val="00FC7ECB"/>
    <w:rsid w:val="00FD1ADC"/>
    <w:rsid w:val="00FD27E2"/>
    <w:rsid w:val="00FD3C0A"/>
    <w:rsid w:val="00FD7B90"/>
    <w:rsid w:val="00FE000F"/>
    <w:rsid w:val="00FE418F"/>
    <w:rsid w:val="00FE4CFC"/>
    <w:rsid w:val="00FE5665"/>
    <w:rsid w:val="00FE7159"/>
    <w:rsid w:val="00FE7796"/>
    <w:rsid w:val="00FE7C10"/>
    <w:rsid w:val="00FF1EE2"/>
    <w:rsid w:val="00FF52C3"/>
    <w:rsid w:val="00FF7F11"/>
    <w:rsid w:val="0114BF8A"/>
    <w:rsid w:val="011ED917"/>
    <w:rsid w:val="012972DD"/>
    <w:rsid w:val="013E2633"/>
    <w:rsid w:val="0146B6C0"/>
    <w:rsid w:val="014D18D5"/>
    <w:rsid w:val="015CEBE8"/>
    <w:rsid w:val="017CB3E0"/>
    <w:rsid w:val="018DBBA0"/>
    <w:rsid w:val="01B30CB8"/>
    <w:rsid w:val="01B33CAF"/>
    <w:rsid w:val="01B52EC6"/>
    <w:rsid w:val="01B64AD0"/>
    <w:rsid w:val="01C0F267"/>
    <w:rsid w:val="01C1AEF1"/>
    <w:rsid w:val="01CEA3E7"/>
    <w:rsid w:val="02054FA6"/>
    <w:rsid w:val="020D52BD"/>
    <w:rsid w:val="0212B085"/>
    <w:rsid w:val="0227F80C"/>
    <w:rsid w:val="0241C83B"/>
    <w:rsid w:val="028152E6"/>
    <w:rsid w:val="02A9F8D0"/>
    <w:rsid w:val="02CF91C6"/>
    <w:rsid w:val="02F28B41"/>
    <w:rsid w:val="02F4CABE"/>
    <w:rsid w:val="030C670B"/>
    <w:rsid w:val="0330FB87"/>
    <w:rsid w:val="033E1975"/>
    <w:rsid w:val="0355BD50"/>
    <w:rsid w:val="03752AA2"/>
    <w:rsid w:val="03785BAA"/>
    <w:rsid w:val="038064E8"/>
    <w:rsid w:val="038C93B1"/>
    <w:rsid w:val="0396067C"/>
    <w:rsid w:val="0398AC06"/>
    <w:rsid w:val="039BC25F"/>
    <w:rsid w:val="03C567CB"/>
    <w:rsid w:val="03CBD192"/>
    <w:rsid w:val="03DB9052"/>
    <w:rsid w:val="03E46CCD"/>
    <w:rsid w:val="043558F5"/>
    <w:rsid w:val="0442F7A7"/>
    <w:rsid w:val="0457AC93"/>
    <w:rsid w:val="045C569D"/>
    <w:rsid w:val="04AA22A9"/>
    <w:rsid w:val="04B320F8"/>
    <w:rsid w:val="04BB6555"/>
    <w:rsid w:val="04E23707"/>
    <w:rsid w:val="04F78B0D"/>
    <w:rsid w:val="05138298"/>
    <w:rsid w:val="0518ECDE"/>
    <w:rsid w:val="052E0408"/>
    <w:rsid w:val="054B1915"/>
    <w:rsid w:val="054D5126"/>
    <w:rsid w:val="0570CC8F"/>
    <w:rsid w:val="05829F05"/>
    <w:rsid w:val="058EBF82"/>
    <w:rsid w:val="05BB6B90"/>
    <w:rsid w:val="05D0F3EC"/>
    <w:rsid w:val="05D64B41"/>
    <w:rsid w:val="05DF8154"/>
    <w:rsid w:val="05FB5BD1"/>
    <w:rsid w:val="060E148E"/>
    <w:rsid w:val="061E8953"/>
    <w:rsid w:val="0641B2B3"/>
    <w:rsid w:val="064E2ADC"/>
    <w:rsid w:val="0661C23B"/>
    <w:rsid w:val="0669BE7B"/>
    <w:rsid w:val="0671FCEE"/>
    <w:rsid w:val="068FD084"/>
    <w:rsid w:val="06B34DC0"/>
    <w:rsid w:val="06D31E63"/>
    <w:rsid w:val="06D42758"/>
    <w:rsid w:val="06FD1B41"/>
    <w:rsid w:val="0709ABB2"/>
    <w:rsid w:val="0741C3F5"/>
    <w:rsid w:val="07422C73"/>
    <w:rsid w:val="076E6B67"/>
    <w:rsid w:val="077C4FDA"/>
    <w:rsid w:val="077D0FD5"/>
    <w:rsid w:val="07861BAE"/>
    <w:rsid w:val="07B636E5"/>
    <w:rsid w:val="07CA09AC"/>
    <w:rsid w:val="0807DB67"/>
    <w:rsid w:val="08134C20"/>
    <w:rsid w:val="08500560"/>
    <w:rsid w:val="0883BE94"/>
    <w:rsid w:val="089A4456"/>
    <w:rsid w:val="08A23737"/>
    <w:rsid w:val="08AEA506"/>
    <w:rsid w:val="08FA4A8A"/>
    <w:rsid w:val="0927C5E0"/>
    <w:rsid w:val="09309E8C"/>
    <w:rsid w:val="0947A3B1"/>
    <w:rsid w:val="094A72E3"/>
    <w:rsid w:val="095BE351"/>
    <w:rsid w:val="097D27D6"/>
    <w:rsid w:val="09852A94"/>
    <w:rsid w:val="09AE3186"/>
    <w:rsid w:val="09BAC971"/>
    <w:rsid w:val="09C926C2"/>
    <w:rsid w:val="09D72700"/>
    <w:rsid w:val="09D9AF7A"/>
    <w:rsid w:val="09DD105F"/>
    <w:rsid w:val="09E3E82B"/>
    <w:rsid w:val="0A21F1D0"/>
    <w:rsid w:val="0A291C9E"/>
    <w:rsid w:val="0A40FFED"/>
    <w:rsid w:val="0A5396E1"/>
    <w:rsid w:val="0ACBECFA"/>
    <w:rsid w:val="0ADB837F"/>
    <w:rsid w:val="0AE427F2"/>
    <w:rsid w:val="0AEADB3C"/>
    <w:rsid w:val="0AF80150"/>
    <w:rsid w:val="0AFFFEE9"/>
    <w:rsid w:val="0B0BA9FB"/>
    <w:rsid w:val="0B2DAC03"/>
    <w:rsid w:val="0B806569"/>
    <w:rsid w:val="0B9E0ABE"/>
    <w:rsid w:val="0BB22416"/>
    <w:rsid w:val="0BC4800D"/>
    <w:rsid w:val="0BE16B8C"/>
    <w:rsid w:val="0BEF1A64"/>
    <w:rsid w:val="0BF80BE6"/>
    <w:rsid w:val="0C0A9A66"/>
    <w:rsid w:val="0C0F478C"/>
    <w:rsid w:val="0C1AA8E2"/>
    <w:rsid w:val="0C3FDC10"/>
    <w:rsid w:val="0C8880AB"/>
    <w:rsid w:val="0C90E07B"/>
    <w:rsid w:val="0CAF3AF2"/>
    <w:rsid w:val="0CB59173"/>
    <w:rsid w:val="0CE3749B"/>
    <w:rsid w:val="0D25ECAF"/>
    <w:rsid w:val="0D436B5D"/>
    <w:rsid w:val="0D520FC8"/>
    <w:rsid w:val="0D52B6C7"/>
    <w:rsid w:val="0D5DAF9A"/>
    <w:rsid w:val="0D747FB3"/>
    <w:rsid w:val="0DBC2A8C"/>
    <w:rsid w:val="0DBF1555"/>
    <w:rsid w:val="0DFD1A3B"/>
    <w:rsid w:val="0E20D5EF"/>
    <w:rsid w:val="0E3CFB60"/>
    <w:rsid w:val="0E561530"/>
    <w:rsid w:val="0E63A9FF"/>
    <w:rsid w:val="0E839BBE"/>
    <w:rsid w:val="0EA8C570"/>
    <w:rsid w:val="0EC06A40"/>
    <w:rsid w:val="0ED84DEF"/>
    <w:rsid w:val="0EE1377A"/>
    <w:rsid w:val="0EEF2F3E"/>
    <w:rsid w:val="0EFCE3EE"/>
    <w:rsid w:val="0F09A0F7"/>
    <w:rsid w:val="0F482162"/>
    <w:rsid w:val="0F52072E"/>
    <w:rsid w:val="0F6E6CD4"/>
    <w:rsid w:val="0F87E7B1"/>
    <w:rsid w:val="0F8A1D8E"/>
    <w:rsid w:val="0F8D5CB2"/>
    <w:rsid w:val="0FC1194C"/>
    <w:rsid w:val="0FC1A555"/>
    <w:rsid w:val="0FDD3C64"/>
    <w:rsid w:val="100E1703"/>
    <w:rsid w:val="1017125E"/>
    <w:rsid w:val="10244ECF"/>
    <w:rsid w:val="103A4C90"/>
    <w:rsid w:val="103BEC91"/>
    <w:rsid w:val="104231C5"/>
    <w:rsid w:val="10535F2B"/>
    <w:rsid w:val="10912E5B"/>
    <w:rsid w:val="10A69837"/>
    <w:rsid w:val="10B27D66"/>
    <w:rsid w:val="10EE1933"/>
    <w:rsid w:val="10FD1770"/>
    <w:rsid w:val="110BC2DB"/>
    <w:rsid w:val="1121A01B"/>
    <w:rsid w:val="11413244"/>
    <w:rsid w:val="11987EEC"/>
    <w:rsid w:val="11A305F7"/>
    <w:rsid w:val="11BB4954"/>
    <w:rsid w:val="11D9E6D8"/>
    <w:rsid w:val="11E8BB51"/>
    <w:rsid w:val="11F09B0B"/>
    <w:rsid w:val="12005018"/>
    <w:rsid w:val="1200D5C2"/>
    <w:rsid w:val="1201E750"/>
    <w:rsid w:val="120B3B4A"/>
    <w:rsid w:val="12191C3E"/>
    <w:rsid w:val="121CB11D"/>
    <w:rsid w:val="1272EEDD"/>
    <w:rsid w:val="128C27DE"/>
    <w:rsid w:val="12937375"/>
    <w:rsid w:val="12E0031A"/>
    <w:rsid w:val="12ED48BF"/>
    <w:rsid w:val="13367AB8"/>
    <w:rsid w:val="1344D7CD"/>
    <w:rsid w:val="136718AF"/>
    <w:rsid w:val="13694F42"/>
    <w:rsid w:val="1369F490"/>
    <w:rsid w:val="13791EAB"/>
    <w:rsid w:val="137E6C4F"/>
    <w:rsid w:val="138582F7"/>
    <w:rsid w:val="139DB91C"/>
    <w:rsid w:val="13A5056C"/>
    <w:rsid w:val="13DF5C0F"/>
    <w:rsid w:val="13ECEE82"/>
    <w:rsid w:val="13F5BE24"/>
    <w:rsid w:val="140D2A17"/>
    <w:rsid w:val="141D415F"/>
    <w:rsid w:val="142E5AA9"/>
    <w:rsid w:val="143039D3"/>
    <w:rsid w:val="1440AC1A"/>
    <w:rsid w:val="14519932"/>
    <w:rsid w:val="145D3112"/>
    <w:rsid w:val="1487B0BA"/>
    <w:rsid w:val="1499F286"/>
    <w:rsid w:val="14A92441"/>
    <w:rsid w:val="14ADC9E0"/>
    <w:rsid w:val="14B0D700"/>
    <w:rsid w:val="14C5CD64"/>
    <w:rsid w:val="14E0D6B0"/>
    <w:rsid w:val="14E349E9"/>
    <w:rsid w:val="15072E27"/>
    <w:rsid w:val="15343B3E"/>
    <w:rsid w:val="1545C88E"/>
    <w:rsid w:val="15472B49"/>
    <w:rsid w:val="155558A0"/>
    <w:rsid w:val="155F36FA"/>
    <w:rsid w:val="1571DA4B"/>
    <w:rsid w:val="159DE013"/>
    <w:rsid w:val="15A78B0D"/>
    <w:rsid w:val="15B5B37A"/>
    <w:rsid w:val="15CB9830"/>
    <w:rsid w:val="15D6D2AB"/>
    <w:rsid w:val="15F96E70"/>
    <w:rsid w:val="1619140C"/>
    <w:rsid w:val="1619E1D7"/>
    <w:rsid w:val="161FBE7E"/>
    <w:rsid w:val="1643C15A"/>
    <w:rsid w:val="16447892"/>
    <w:rsid w:val="16456BED"/>
    <w:rsid w:val="164B3E92"/>
    <w:rsid w:val="164E9CE4"/>
    <w:rsid w:val="16673490"/>
    <w:rsid w:val="168B42DE"/>
    <w:rsid w:val="16CAED9D"/>
    <w:rsid w:val="16CDA9ED"/>
    <w:rsid w:val="16EAB9A1"/>
    <w:rsid w:val="17038EAC"/>
    <w:rsid w:val="170949AB"/>
    <w:rsid w:val="17209986"/>
    <w:rsid w:val="17477D17"/>
    <w:rsid w:val="1749945A"/>
    <w:rsid w:val="1792DEDF"/>
    <w:rsid w:val="17A0B90E"/>
    <w:rsid w:val="17B498AB"/>
    <w:rsid w:val="17CAFAA0"/>
    <w:rsid w:val="17D6130A"/>
    <w:rsid w:val="180E3297"/>
    <w:rsid w:val="1825A139"/>
    <w:rsid w:val="184001A7"/>
    <w:rsid w:val="18899346"/>
    <w:rsid w:val="188B46E3"/>
    <w:rsid w:val="188FE455"/>
    <w:rsid w:val="18B26558"/>
    <w:rsid w:val="18B80E37"/>
    <w:rsid w:val="18B960E2"/>
    <w:rsid w:val="18B9C95D"/>
    <w:rsid w:val="1919AB75"/>
    <w:rsid w:val="19245421"/>
    <w:rsid w:val="1934F322"/>
    <w:rsid w:val="19657575"/>
    <w:rsid w:val="197F1B17"/>
    <w:rsid w:val="19845880"/>
    <w:rsid w:val="198906D8"/>
    <w:rsid w:val="1998FF5D"/>
    <w:rsid w:val="19AF3701"/>
    <w:rsid w:val="1A1830E9"/>
    <w:rsid w:val="1A1C9C96"/>
    <w:rsid w:val="1A23EE02"/>
    <w:rsid w:val="1A356C7E"/>
    <w:rsid w:val="1A3F2286"/>
    <w:rsid w:val="1A3F9143"/>
    <w:rsid w:val="1A48ECC7"/>
    <w:rsid w:val="1A5A1B7C"/>
    <w:rsid w:val="1A5DA1A1"/>
    <w:rsid w:val="1A617C56"/>
    <w:rsid w:val="1A8B899A"/>
    <w:rsid w:val="1ACA6607"/>
    <w:rsid w:val="1B33553C"/>
    <w:rsid w:val="1B45437E"/>
    <w:rsid w:val="1B705F07"/>
    <w:rsid w:val="1B8A2648"/>
    <w:rsid w:val="1BAA095D"/>
    <w:rsid w:val="1C316C4B"/>
    <w:rsid w:val="1C320CE8"/>
    <w:rsid w:val="1C3DFDC1"/>
    <w:rsid w:val="1C651C88"/>
    <w:rsid w:val="1C699DC1"/>
    <w:rsid w:val="1C764431"/>
    <w:rsid w:val="1C783499"/>
    <w:rsid w:val="1CA3D802"/>
    <w:rsid w:val="1CB15789"/>
    <w:rsid w:val="1D099EEA"/>
    <w:rsid w:val="1D2F3CD3"/>
    <w:rsid w:val="1D333E73"/>
    <w:rsid w:val="1D67DACF"/>
    <w:rsid w:val="1D8DC7A2"/>
    <w:rsid w:val="1D8EB933"/>
    <w:rsid w:val="1D9D0075"/>
    <w:rsid w:val="1DA6267C"/>
    <w:rsid w:val="1DF09E7C"/>
    <w:rsid w:val="1DF1B0DE"/>
    <w:rsid w:val="1E01536C"/>
    <w:rsid w:val="1E055414"/>
    <w:rsid w:val="1E328F55"/>
    <w:rsid w:val="1E7471EF"/>
    <w:rsid w:val="1E836081"/>
    <w:rsid w:val="1EAEE7FD"/>
    <w:rsid w:val="1ECB8414"/>
    <w:rsid w:val="1ED77E27"/>
    <w:rsid w:val="1EE44EEC"/>
    <w:rsid w:val="1EEA9A53"/>
    <w:rsid w:val="1F048ACB"/>
    <w:rsid w:val="1F5768E6"/>
    <w:rsid w:val="1F613E24"/>
    <w:rsid w:val="1F715A92"/>
    <w:rsid w:val="1F836972"/>
    <w:rsid w:val="1FB154A8"/>
    <w:rsid w:val="1FBC84E2"/>
    <w:rsid w:val="1FE1680D"/>
    <w:rsid w:val="1FFA5F06"/>
    <w:rsid w:val="1FFFE6D5"/>
    <w:rsid w:val="2002A9D1"/>
    <w:rsid w:val="20038100"/>
    <w:rsid w:val="20155585"/>
    <w:rsid w:val="2041720F"/>
    <w:rsid w:val="206A55BC"/>
    <w:rsid w:val="20BA2ED5"/>
    <w:rsid w:val="20CDDAC6"/>
    <w:rsid w:val="20EF6E2D"/>
    <w:rsid w:val="2149A616"/>
    <w:rsid w:val="216E8B83"/>
    <w:rsid w:val="21749B28"/>
    <w:rsid w:val="21753D7C"/>
    <w:rsid w:val="21782B95"/>
    <w:rsid w:val="218836E6"/>
    <w:rsid w:val="219AF560"/>
    <w:rsid w:val="21D5A5FB"/>
    <w:rsid w:val="21E6C0FB"/>
    <w:rsid w:val="21E876C3"/>
    <w:rsid w:val="21F959EE"/>
    <w:rsid w:val="220DAC0D"/>
    <w:rsid w:val="223134B1"/>
    <w:rsid w:val="2231F18C"/>
    <w:rsid w:val="223BBC31"/>
    <w:rsid w:val="22422B50"/>
    <w:rsid w:val="226DF502"/>
    <w:rsid w:val="227495A8"/>
    <w:rsid w:val="228C6EC6"/>
    <w:rsid w:val="228E3FFE"/>
    <w:rsid w:val="22B04DC4"/>
    <w:rsid w:val="22D357CD"/>
    <w:rsid w:val="22EBF166"/>
    <w:rsid w:val="22EC9D13"/>
    <w:rsid w:val="230F5E34"/>
    <w:rsid w:val="231557FB"/>
    <w:rsid w:val="232425F9"/>
    <w:rsid w:val="233AF87A"/>
    <w:rsid w:val="233F4669"/>
    <w:rsid w:val="2350A2D7"/>
    <w:rsid w:val="23805A66"/>
    <w:rsid w:val="239B2CFF"/>
    <w:rsid w:val="23C77728"/>
    <w:rsid w:val="23D5C850"/>
    <w:rsid w:val="23D8E34B"/>
    <w:rsid w:val="23DED1D9"/>
    <w:rsid w:val="2402DB36"/>
    <w:rsid w:val="24040252"/>
    <w:rsid w:val="2404D9AC"/>
    <w:rsid w:val="2406B331"/>
    <w:rsid w:val="240A7679"/>
    <w:rsid w:val="2420F138"/>
    <w:rsid w:val="243429AA"/>
    <w:rsid w:val="2449EBE8"/>
    <w:rsid w:val="245B3EDC"/>
    <w:rsid w:val="248A351C"/>
    <w:rsid w:val="24992BF1"/>
    <w:rsid w:val="24B7F21C"/>
    <w:rsid w:val="24DC5907"/>
    <w:rsid w:val="2552C663"/>
    <w:rsid w:val="25659A5D"/>
    <w:rsid w:val="256E0EE7"/>
    <w:rsid w:val="25AC38FA"/>
    <w:rsid w:val="25AD38CA"/>
    <w:rsid w:val="25B6E892"/>
    <w:rsid w:val="25CF6CA6"/>
    <w:rsid w:val="25D22396"/>
    <w:rsid w:val="25DBDB7F"/>
    <w:rsid w:val="25EB1AA3"/>
    <w:rsid w:val="260AF7DE"/>
    <w:rsid w:val="26239E5A"/>
    <w:rsid w:val="26265483"/>
    <w:rsid w:val="2642E504"/>
    <w:rsid w:val="26562C27"/>
    <w:rsid w:val="266B2368"/>
    <w:rsid w:val="26B638C2"/>
    <w:rsid w:val="26BCD39B"/>
    <w:rsid w:val="26CD8C94"/>
    <w:rsid w:val="26D1327F"/>
    <w:rsid w:val="26D281A7"/>
    <w:rsid w:val="26E85BFC"/>
    <w:rsid w:val="26EF486D"/>
    <w:rsid w:val="26F77FC5"/>
    <w:rsid w:val="27425946"/>
    <w:rsid w:val="274B2DBD"/>
    <w:rsid w:val="27A02816"/>
    <w:rsid w:val="27B1728E"/>
    <w:rsid w:val="27BA2849"/>
    <w:rsid w:val="27BB3A93"/>
    <w:rsid w:val="27CF49BD"/>
    <w:rsid w:val="27E1BAF1"/>
    <w:rsid w:val="27F582BB"/>
    <w:rsid w:val="27FF1258"/>
    <w:rsid w:val="28002928"/>
    <w:rsid w:val="280FCA6C"/>
    <w:rsid w:val="28240A8E"/>
    <w:rsid w:val="284EC2AD"/>
    <w:rsid w:val="2865FFFD"/>
    <w:rsid w:val="286A1B64"/>
    <w:rsid w:val="288B7143"/>
    <w:rsid w:val="28B22B76"/>
    <w:rsid w:val="28CCA439"/>
    <w:rsid w:val="28F50DF8"/>
    <w:rsid w:val="293C6F28"/>
    <w:rsid w:val="29635AC9"/>
    <w:rsid w:val="296B1D48"/>
    <w:rsid w:val="297646AF"/>
    <w:rsid w:val="297C8CA0"/>
    <w:rsid w:val="297F9857"/>
    <w:rsid w:val="29816D48"/>
    <w:rsid w:val="2989C2CC"/>
    <w:rsid w:val="29AFCCBE"/>
    <w:rsid w:val="29D298DB"/>
    <w:rsid w:val="29DCD553"/>
    <w:rsid w:val="29FDFE0A"/>
    <w:rsid w:val="2A000B46"/>
    <w:rsid w:val="2A07BC9D"/>
    <w:rsid w:val="2A25EB4B"/>
    <w:rsid w:val="2A38FE97"/>
    <w:rsid w:val="2A74F8E0"/>
    <w:rsid w:val="2AA1E9D6"/>
    <w:rsid w:val="2AAC2093"/>
    <w:rsid w:val="2ABAA2AD"/>
    <w:rsid w:val="2ABEC182"/>
    <w:rsid w:val="2AC47CCC"/>
    <w:rsid w:val="2AD276D0"/>
    <w:rsid w:val="2AD35DF5"/>
    <w:rsid w:val="2AD67ACE"/>
    <w:rsid w:val="2B38B121"/>
    <w:rsid w:val="2B64BD1F"/>
    <w:rsid w:val="2B65D8C1"/>
    <w:rsid w:val="2B7A0F48"/>
    <w:rsid w:val="2B8985CD"/>
    <w:rsid w:val="2BB5EEC6"/>
    <w:rsid w:val="2BCCB9B9"/>
    <w:rsid w:val="2BD961A4"/>
    <w:rsid w:val="2BF48B99"/>
    <w:rsid w:val="2C1389FE"/>
    <w:rsid w:val="2C404D6C"/>
    <w:rsid w:val="2C49A9BD"/>
    <w:rsid w:val="2C4E5191"/>
    <w:rsid w:val="2C69474B"/>
    <w:rsid w:val="2C70F274"/>
    <w:rsid w:val="2C7B787A"/>
    <w:rsid w:val="2D077F1A"/>
    <w:rsid w:val="2D0BE164"/>
    <w:rsid w:val="2D0DDFC7"/>
    <w:rsid w:val="2D37D45D"/>
    <w:rsid w:val="2D899A81"/>
    <w:rsid w:val="2DACA5CB"/>
    <w:rsid w:val="2DB03522"/>
    <w:rsid w:val="2DC60747"/>
    <w:rsid w:val="2DE1AE65"/>
    <w:rsid w:val="2DEC1F0D"/>
    <w:rsid w:val="2DF5DC16"/>
    <w:rsid w:val="2E137C78"/>
    <w:rsid w:val="2E147E78"/>
    <w:rsid w:val="2E230D90"/>
    <w:rsid w:val="2E355DC9"/>
    <w:rsid w:val="2E5D391F"/>
    <w:rsid w:val="2E7E53AE"/>
    <w:rsid w:val="2E8C56FB"/>
    <w:rsid w:val="2EAA6DCB"/>
    <w:rsid w:val="2EC4B638"/>
    <w:rsid w:val="2EE5AB57"/>
    <w:rsid w:val="2EF9F44C"/>
    <w:rsid w:val="2F0AD313"/>
    <w:rsid w:val="2F0DC70B"/>
    <w:rsid w:val="2F136F79"/>
    <w:rsid w:val="2F24E8B2"/>
    <w:rsid w:val="2F57720D"/>
    <w:rsid w:val="2F659C64"/>
    <w:rsid w:val="2F7F5913"/>
    <w:rsid w:val="2FAF6F07"/>
    <w:rsid w:val="2FD737F3"/>
    <w:rsid w:val="2FF31A8A"/>
    <w:rsid w:val="2FF6CA26"/>
    <w:rsid w:val="30231715"/>
    <w:rsid w:val="302C32E5"/>
    <w:rsid w:val="30443D1F"/>
    <w:rsid w:val="305C6232"/>
    <w:rsid w:val="3083D643"/>
    <w:rsid w:val="3084C9E1"/>
    <w:rsid w:val="308FB4FE"/>
    <w:rsid w:val="30931D2C"/>
    <w:rsid w:val="3099A272"/>
    <w:rsid w:val="30CE3CAB"/>
    <w:rsid w:val="312D2BCD"/>
    <w:rsid w:val="314636A8"/>
    <w:rsid w:val="317295D0"/>
    <w:rsid w:val="317DBDA8"/>
    <w:rsid w:val="31A72198"/>
    <w:rsid w:val="31D50F90"/>
    <w:rsid w:val="3201C948"/>
    <w:rsid w:val="3215EA5B"/>
    <w:rsid w:val="321E46C8"/>
    <w:rsid w:val="324D5A1E"/>
    <w:rsid w:val="3254AF7F"/>
    <w:rsid w:val="3257778C"/>
    <w:rsid w:val="32729445"/>
    <w:rsid w:val="3278A655"/>
    <w:rsid w:val="327B743A"/>
    <w:rsid w:val="32958F74"/>
    <w:rsid w:val="3296BA86"/>
    <w:rsid w:val="32A6DC6B"/>
    <w:rsid w:val="32AF90AC"/>
    <w:rsid w:val="32C171A6"/>
    <w:rsid w:val="32D4C241"/>
    <w:rsid w:val="32FBAA9F"/>
    <w:rsid w:val="330ABC46"/>
    <w:rsid w:val="333F8112"/>
    <w:rsid w:val="3352B904"/>
    <w:rsid w:val="3369893B"/>
    <w:rsid w:val="337DB674"/>
    <w:rsid w:val="3398FDB2"/>
    <w:rsid w:val="33AAE616"/>
    <w:rsid w:val="33AC48A0"/>
    <w:rsid w:val="33FDB89D"/>
    <w:rsid w:val="340438E7"/>
    <w:rsid w:val="340F6241"/>
    <w:rsid w:val="34158B8F"/>
    <w:rsid w:val="343273CC"/>
    <w:rsid w:val="3434C515"/>
    <w:rsid w:val="3441BFB6"/>
    <w:rsid w:val="3447878E"/>
    <w:rsid w:val="34506953"/>
    <w:rsid w:val="34534CD9"/>
    <w:rsid w:val="3463BA19"/>
    <w:rsid w:val="3473450E"/>
    <w:rsid w:val="347F26F5"/>
    <w:rsid w:val="34B76EF3"/>
    <w:rsid w:val="34B8C4D0"/>
    <w:rsid w:val="34C32207"/>
    <w:rsid w:val="34CF85FF"/>
    <w:rsid w:val="34E212BC"/>
    <w:rsid w:val="34FE8FD0"/>
    <w:rsid w:val="350ED71A"/>
    <w:rsid w:val="3535538C"/>
    <w:rsid w:val="35522F6C"/>
    <w:rsid w:val="355842D3"/>
    <w:rsid w:val="355A4CDA"/>
    <w:rsid w:val="35B354E0"/>
    <w:rsid w:val="35B38700"/>
    <w:rsid w:val="35E8AAAE"/>
    <w:rsid w:val="35F4D68E"/>
    <w:rsid w:val="35F892B8"/>
    <w:rsid w:val="3607E43C"/>
    <w:rsid w:val="361E3E3C"/>
    <w:rsid w:val="362CBAED"/>
    <w:rsid w:val="363D7426"/>
    <w:rsid w:val="364B95C5"/>
    <w:rsid w:val="36751A12"/>
    <w:rsid w:val="3690139B"/>
    <w:rsid w:val="36B1B619"/>
    <w:rsid w:val="36BC021D"/>
    <w:rsid w:val="36BC8FC4"/>
    <w:rsid w:val="36C97039"/>
    <w:rsid w:val="36D06D8D"/>
    <w:rsid w:val="36FB7629"/>
    <w:rsid w:val="36FDC886"/>
    <w:rsid w:val="37019B3B"/>
    <w:rsid w:val="3726DF44"/>
    <w:rsid w:val="37479605"/>
    <w:rsid w:val="37560035"/>
    <w:rsid w:val="3756F9CD"/>
    <w:rsid w:val="381BF189"/>
    <w:rsid w:val="381F2F01"/>
    <w:rsid w:val="382CFE64"/>
    <w:rsid w:val="38629307"/>
    <w:rsid w:val="38659263"/>
    <w:rsid w:val="388C99F8"/>
    <w:rsid w:val="388DC6B9"/>
    <w:rsid w:val="38A05175"/>
    <w:rsid w:val="38B5AC7F"/>
    <w:rsid w:val="38C1B2C2"/>
    <w:rsid w:val="3905E982"/>
    <w:rsid w:val="394C3E47"/>
    <w:rsid w:val="394EF94F"/>
    <w:rsid w:val="39587336"/>
    <w:rsid w:val="3989F4BF"/>
    <w:rsid w:val="398D0610"/>
    <w:rsid w:val="3993E8B1"/>
    <w:rsid w:val="39BDF17B"/>
    <w:rsid w:val="39DE17BF"/>
    <w:rsid w:val="39EA9667"/>
    <w:rsid w:val="39F34953"/>
    <w:rsid w:val="3A0A7E26"/>
    <w:rsid w:val="3A3284F2"/>
    <w:rsid w:val="3A9995B2"/>
    <w:rsid w:val="3ABA374B"/>
    <w:rsid w:val="3ADAA9E7"/>
    <w:rsid w:val="3AFFC06D"/>
    <w:rsid w:val="3B3130C7"/>
    <w:rsid w:val="3B352AD6"/>
    <w:rsid w:val="3B485C47"/>
    <w:rsid w:val="3B829FD9"/>
    <w:rsid w:val="3B91941E"/>
    <w:rsid w:val="3BB84B26"/>
    <w:rsid w:val="3BCB13E5"/>
    <w:rsid w:val="3BD09FB3"/>
    <w:rsid w:val="3BE9164C"/>
    <w:rsid w:val="3C050C4D"/>
    <w:rsid w:val="3C1804AD"/>
    <w:rsid w:val="3C279868"/>
    <w:rsid w:val="3C4C3C87"/>
    <w:rsid w:val="3C6DE86F"/>
    <w:rsid w:val="3C90385D"/>
    <w:rsid w:val="3C9E8D19"/>
    <w:rsid w:val="3CAA5ABD"/>
    <w:rsid w:val="3CAEF674"/>
    <w:rsid w:val="3CD26673"/>
    <w:rsid w:val="3CD6B6D4"/>
    <w:rsid w:val="3CDD4047"/>
    <w:rsid w:val="3CEB375F"/>
    <w:rsid w:val="3CED794B"/>
    <w:rsid w:val="3D19EAE6"/>
    <w:rsid w:val="3D83FE9B"/>
    <w:rsid w:val="3DA070AD"/>
    <w:rsid w:val="3DA16201"/>
    <w:rsid w:val="3DA6ADAE"/>
    <w:rsid w:val="3DA9EE8E"/>
    <w:rsid w:val="3DC4186B"/>
    <w:rsid w:val="3DEDE70B"/>
    <w:rsid w:val="3DF6EA25"/>
    <w:rsid w:val="3DFAB443"/>
    <w:rsid w:val="3E062EBC"/>
    <w:rsid w:val="3E0FEDA4"/>
    <w:rsid w:val="3E228E46"/>
    <w:rsid w:val="3E5D47B0"/>
    <w:rsid w:val="3E5F0ABF"/>
    <w:rsid w:val="3E7BC0FF"/>
    <w:rsid w:val="3E83E701"/>
    <w:rsid w:val="3EA333B9"/>
    <w:rsid w:val="3EEDF0EF"/>
    <w:rsid w:val="3EF2E500"/>
    <w:rsid w:val="3EFC6C6D"/>
    <w:rsid w:val="3F21B1A6"/>
    <w:rsid w:val="3F3183A0"/>
    <w:rsid w:val="3F3D3A98"/>
    <w:rsid w:val="3F4863D4"/>
    <w:rsid w:val="3F4C32F5"/>
    <w:rsid w:val="3F582DB5"/>
    <w:rsid w:val="3F84080F"/>
    <w:rsid w:val="3F8ACC09"/>
    <w:rsid w:val="3F8E76B6"/>
    <w:rsid w:val="3FBFE9EA"/>
    <w:rsid w:val="3FD9FC91"/>
    <w:rsid w:val="3FDAC5DA"/>
    <w:rsid w:val="3FE5FBAF"/>
    <w:rsid w:val="3FEA204C"/>
    <w:rsid w:val="40011194"/>
    <w:rsid w:val="40020119"/>
    <w:rsid w:val="4008C220"/>
    <w:rsid w:val="401C46DC"/>
    <w:rsid w:val="401C87DD"/>
    <w:rsid w:val="4025A98B"/>
    <w:rsid w:val="4030D00E"/>
    <w:rsid w:val="40370161"/>
    <w:rsid w:val="4049B57E"/>
    <w:rsid w:val="40662C62"/>
    <w:rsid w:val="4082177E"/>
    <w:rsid w:val="409BCE3C"/>
    <w:rsid w:val="40A1B58A"/>
    <w:rsid w:val="40BE9309"/>
    <w:rsid w:val="40D945DD"/>
    <w:rsid w:val="40DB51FE"/>
    <w:rsid w:val="41143EC7"/>
    <w:rsid w:val="412D1208"/>
    <w:rsid w:val="413F707A"/>
    <w:rsid w:val="4142F182"/>
    <w:rsid w:val="416F664A"/>
    <w:rsid w:val="41841FB9"/>
    <w:rsid w:val="4187C3A8"/>
    <w:rsid w:val="419AE1F9"/>
    <w:rsid w:val="419E48B2"/>
    <w:rsid w:val="41A544DC"/>
    <w:rsid w:val="41F899F1"/>
    <w:rsid w:val="4212EEB0"/>
    <w:rsid w:val="421D1A1A"/>
    <w:rsid w:val="42398818"/>
    <w:rsid w:val="424AAD2F"/>
    <w:rsid w:val="4257197D"/>
    <w:rsid w:val="42603F73"/>
    <w:rsid w:val="427258B1"/>
    <w:rsid w:val="4289C4B6"/>
    <w:rsid w:val="42A67889"/>
    <w:rsid w:val="42ACBC9C"/>
    <w:rsid w:val="42C64236"/>
    <w:rsid w:val="42E71288"/>
    <w:rsid w:val="42F490DC"/>
    <w:rsid w:val="430CB8DD"/>
    <w:rsid w:val="431E1334"/>
    <w:rsid w:val="432568AA"/>
    <w:rsid w:val="432AC4E3"/>
    <w:rsid w:val="4338885D"/>
    <w:rsid w:val="43549A68"/>
    <w:rsid w:val="43659C17"/>
    <w:rsid w:val="43750628"/>
    <w:rsid w:val="438384D6"/>
    <w:rsid w:val="439CB5D8"/>
    <w:rsid w:val="43E820C6"/>
    <w:rsid w:val="440A17DB"/>
    <w:rsid w:val="4433E5B2"/>
    <w:rsid w:val="4469E17A"/>
    <w:rsid w:val="448EB456"/>
    <w:rsid w:val="44AD5425"/>
    <w:rsid w:val="44B12BBB"/>
    <w:rsid w:val="44D07594"/>
    <w:rsid w:val="44D78737"/>
    <w:rsid w:val="44E240E2"/>
    <w:rsid w:val="44EA349B"/>
    <w:rsid w:val="45143D99"/>
    <w:rsid w:val="4525AD26"/>
    <w:rsid w:val="452CC537"/>
    <w:rsid w:val="453A11B3"/>
    <w:rsid w:val="455217EB"/>
    <w:rsid w:val="45525B8D"/>
    <w:rsid w:val="4552FF21"/>
    <w:rsid w:val="4559A59B"/>
    <w:rsid w:val="4569384E"/>
    <w:rsid w:val="456D780E"/>
    <w:rsid w:val="4597AF47"/>
    <w:rsid w:val="45A4CC63"/>
    <w:rsid w:val="45B46225"/>
    <w:rsid w:val="45C8B8F7"/>
    <w:rsid w:val="45F1DBB8"/>
    <w:rsid w:val="45F51AC4"/>
    <w:rsid w:val="4615E1CE"/>
    <w:rsid w:val="4625CA2E"/>
    <w:rsid w:val="46274914"/>
    <w:rsid w:val="462ABD20"/>
    <w:rsid w:val="46454F69"/>
    <w:rsid w:val="4686283A"/>
    <w:rsid w:val="468AE0E6"/>
    <w:rsid w:val="46B2C2CE"/>
    <w:rsid w:val="46B58ABE"/>
    <w:rsid w:val="46F00612"/>
    <w:rsid w:val="4720E1EE"/>
    <w:rsid w:val="4743CC60"/>
    <w:rsid w:val="474BE451"/>
    <w:rsid w:val="475996BD"/>
    <w:rsid w:val="476F9265"/>
    <w:rsid w:val="478B7340"/>
    <w:rsid w:val="47A77726"/>
    <w:rsid w:val="47B546E4"/>
    <w:rsid w:val="47CAA30D"/>
    <w:rsid w:val="47D5CA3A"/>
    <w:rsid w:val="47E66BB5"/>
    <w:rsid w:val="47E899FA"/>
    <w:rsid w:val="4816FD87"/>
    <w:rsid w:val="48808763"/>
    <w:rsid w:val="489B9F27"/>
    <w:rsid w:val="48A0EE7A"/>
    <w:rsid w:val="48A181B1"/>
    <w:rsid w:val="48A9BAC5"/>
    <w:rsid w:val="48FD6F65"/>
    <w:rsid w:val="490609AE"/>
    <w:rsid w:val="49341FE5"/>
    <w:rsid w:val="498BC33B"/>
    <w:rsid w:val="49C7517D"/>
    <w:rsid w:val="49D875E3"/>
    <w:rsid w:val="49E011EA"/>
    <w:rsid w:val="49E57864"/>
    <w:rsid w:val="4A0855D6"/>
    <w:rsid w:val="4A1580D8"/>
    <w:rsid w:val="4A3A638A"/>
    <w:rsid w:val="4A47C308"/>
    <w:rsid w:val="4A57A6EB"/>
    <w:rsid w:val="4A62FF87"/>
    <w:rsid w:val="4A663379"/>
    <w:rsid w:val="4A668A7A"/>
    <w:rsid w:val="4A6B93F9"/>
    <w:rsid w:val="4AA7D3B9"/>
    <w:rsid w:val="4B0007D9"/>
    <w:rsid w:val="4B3018EC"/>
    <w:rsid w:val="4B4E084C"/>
    <w:rsid w:val="4B9A6EF8"/>
    <w:rsid w:val="4BB31624"/>
    <w:rsid w:val="4BCE887D"/>
    <w:rsid w:val="4BFC1327"/>
    <w:rsid w:val="4C1A5B7A"/>
    <w:rsid w:val="4C3DB5EC"/>
    <w:rsid w:val="4C4EDF22"/>
    <w:rsid w:val="4C653E22"/>
    <w:rsid w:val="4C6E59FB"/>
    <w:rsid w:val="4C84EF1E"/>
    <w:rsid w:val="4C88B8C9"/>
    <w:rsid w:val="4C9873C9"/>
    <w:rsid w:val="4CA29C74"/>
    <w:rsid w:val="4CA82F01"/>
    <w:rsid w:val="4CBB368B"/>
    <w:rsid w:val="4CBEB14B"/>
    <w:rsid w:val="4CCF7B9A"/>
    <w:rsid w:val="4CD4CE22"/>
    <w:rsid w:val="4CD81A42"/>
    <w:rsid w:val="4D59B80E"/>
    <w:rsid w:val="4D601A2E"/>
    <w:rsid w:val="4D6217E2"/>
    <w:rsid w:val="4D7C19AD"/>
    <w:rsid w:val="4D812B80"/>
    <w:rsid w:val="4D833571"/>
    <w:rsid w:val="4D938B18"/>
    <w:rsid w:val="4DC89E2A"/>
    <w:rsid w:val="4DEF14C5"/>
    <w:rsid w:val="4DF12AFF"/>
    <w:rsid w:val="4E307C22"/>
    <w:rsid w:val="4E5AB7EC"/>
    <w:rsid w:val="4E9D5B2C"/>
    <w:rsid w:val="4ECA7F1D"/>
    <w:rsid w:val="4ED9BD1F"/>
    <w:rsid w:val="4EE6CD0E"/>
    <w:rsid w:val="4F240F0D"/>
    <w:rsid w:val="4F6EE46C"/>
    <w:rsid w:val="4F838BBF"/>
    <w:rsid w:val="4FA202C8"/>
    <w:rsid w:val="4FB7D28F"/>
    <w:rsid w:val="4FC646F2"/>
    <w:rsid w:val="4FD711B6"/>
    <w:rsid w:val="4FDE045C"/>
    <w:rsid w:val="4FF63887"/>
    <w:rsid w:val="4FF9CE50"/>
    <w:rsid w:val="5023D409"/>
    <w:rsid w:val="5033EF85"/>
    <w:rsid w:val="50390B50"/>
    <w:rsid w:val="507164D8"/>
    <w:rsid w:val="5075C29C"/>
    <w:rsid w:val="50800490"/>
    <w:rsid w:val="509A586B"/>
    <w:rsid w:val="50ADD37D"/>
    <w:rsid w:val="50B82D36"/>
    <w:rsid w:val="50D60A61"/>
    <w:rsid w:val="50E4E9C5"/>
    <w:rsid w:val="50E6C796"/>
    <w:rsid w:val="50F51138"/>
    <w:rsid w:val="5104F69D"/>
    <w:rsid w:val="51386A30"/>
    <w:rsid w:val="51443F48"/>
    <w:rsid w:val="51A41EC3"/>
    <w:rsid w:val="51C77DA1"/>
    <w:rsid w:val="51D3DE58"/>
    <w:rsid w:val="52078199"/>
    <w:rsid w:val="5211EA60"/>
    <w:rsid w:val="522557E7"/>
    <w:rsid w:val="5275552E"/>
    <w:rsid w:val="5276FAC1"/>
    <w:rsid w:val="527BC488"/>
    <w:rsid w:val="528D980D"/>
    <w:rsid w:val="529C3569"/>
    <w:rsid w:val="529C48B0"/>
    <w:rsid w:val="52AC0431"/>
    <w:rsid w:val="52CB6141"/>
    <w:rsid w:val="52E24C4B"/>
    <w:rsid w:val="52F2EA0A"/>
    <w:rsid w:val="52F8365F"/>
    <w:rsid w:val="52FE1D37"/>
    <w:rsid w:val="5303C11E"/>
    <w:rsid w:val="53246719"/>
    <w:rsid w:val="5343D314"/>
    <w:rsid w:val="537A5C53"/>
    <w:rsid w:val="53830BD8"/>
    <w:rsid w:val="53B8E8E4"/>
    <w:rsid w:val="53CCC3BA"/>
    <w:rsid w:val="53D7A104"/>
    <w:rsid w:val="53D8BA7F"/>
    <w:rsid w:val="53F22661"/>
    <w:rsid w:val="5406DE62"/>
    <w:rsid w:val="540FBF86"/>
    <w:rsid w:val="5413BB40"/>
    <w:rsid w:val="5435E524"/>
    <w:rsid w:val="54390DD4"/>
    <w:rsid w:val="543EF792"/>
    <w:rsid w:val="54894A6C"/>
    <w:rsid w:val="54953D08"/>
    <w:rsid w:val="549D0A54"/>
    <w:rsid w:val="54E50790"/>
    <w:rsid w:val="54F514AB"/>
    <w:rsid w:val="54F5F043"/>
    <w:rsid w:val="54FE80CA"/>
    <w:rsid w:val="55063E9D"/>
    <w:rsid w:val="550CC4A1"/>
    <w:rsid w:val="551589A4"/>
    <w:rsid w:val="5519FC22"/>
    <w:rsid w:val="55231824"/>
    <w:rsid w:val="553214BE"/>
    <w:rsid w:val="5536D898"/>
    <w:rsid w:val="55496B87"/>
    <w:rsid w:val="554CE811"/>
    <w:rsid w:val="5553456D"/>
    <w:rsid w:val="556B1E4F"/>
    <w:rsid w:val="55746A88"/>
    <w:rsid w:val="55787E63"/>
    <w:rsid w:val="559A31C0"/>
    <w:rsid w:val="55CD1ABB"/>
    <w:rsid w:val="55D16F48"/>
    <w:rsid w:val="55D2AE5D"/>
    <w:rsid w:val="5603FA04"/>
    <w:rsid w:val="56091567"/>
    <w:rsid w:val="560B090B"/>
    <w:rsid w:val="560DD9EC"/>
    <w:rsid w:val="560DDC5E"/>
    <w:rsid w:val="560E7B72"/>
    <w:rsid w:val="5646FECC"/>
    <w:rsid w:val="5667C750"/>
    <w:rsid w:val="568D496D"/>
    <w:rsid w:val="568FBFD5"/>
    <w:rsid w:val="56D91FCF"/>
    <w:rsid w:val="56DE3232"/>
    <w:rsid w:val="56F1ADFB"/>
    <w:rsid w:val="571A886C"/>
    <w:rsid w:val="57497B96"/>
    <w:rsid w:val="5783F9C2"/>
    <w:rsid w:val="57A2A781"/>
    <w:rsid w:val="57A9BD95"/>
    <w:rsid w:val="57ED189D"/>
    <w:rsid w:val="57F07059"/>
    <w:rsid w:val="5803B9AA"/>
    <w:rsid w:val="581AFDFE"/>
    <w:rsid w:val="581C790F"/>
    <w:rsid w:val="582F3A8E"/>
    <w:rsid w:val="5836DEDC"/>
    <w:rsid w:val="588D8E4E"/>
    <w:rsid w:val="58E72B29"/>
    <w:rsid w:val="59873D98"/>
    <w:rsid w:val="599B0953"/>
    <w:rsid w:val="59A7F799"/>
    <w:rsid w:val="59B76175"/>
    <w:rsid w:val="59BDC575"/>
    <w:rsid w:val="59DB3058"/>
    <w:rsid w:val="59DD77A4"/>
    <w:rsid w:val="5A11E55A"/>
    <w:rsid w:val="5A1F7AC1"/>
    <w:rsid w:val="5A5086CD"/>
    <w:rsid w:val="5A878B7F"/>
    <w:rsid w:val="5A9425D7"/>
    <w:rsid w:val="5A96380D"/>
    <w:rsid w:val="5AC13BC7"/>
    <w:rsid w:val="5AC217BA"/>
    <w:rsid w:val="5AD44086"/>
    <w:rsid w:val="5B1A870F"/>
    <w:rsid w:val="5B2C8712"/>
    <w:rsid w:val="5B331019"/>
    <w:rsid w:val="5B4F98B8"/>
    <w:rsid w:val="5B58BC6C"/>
    <w:rsid w:val="5B71D54D"/>
    <w:rsid w:val="5B8BF168"/>
    <w:rsid w:val="5BAB64E7"/>
    <w:rsid w:val="5BB00F92"/>
    <w:rsid w:val="5BB8DAFA"/>
    <w:rsid w:val="5BD24FEC"/>
    <w:rsid w:val="5BE886BA"/>
    <w:rsid w:val="5C034A1C"/>
    <w:rsid w:val="5C1CEC01"/>
    <w:rsid w:val="5C40CBFC"/>
    <w:rsid w:val="5C6AF7EA"/>
    <w:rsid w:val="5C701B35"/>
    <w:rsid w:val="5C77B1AD"/>
    <w:rsid w:val="5C7C78AA"/>
    <w:rsid w:val="5CE9733C"/>
    <w:rsid w:val="5D0363F7"/>
    <w:rsid w:val="5D1799DD"/>
    <w:rsid w:val="5D1B844D"/>
    <w:rsid w:val="5D97BB96"/>
    <w:rsid w:val="5DD2A833"/>
    <w:rsid w:val="5DD9864D"/>
    <w:rsid w:val="5E14A2BE"/>
    <w:rsid w:val="5E3B3B9F"/>
    <w:rsid w:val="5E51566B"/>
    <w:rsid w:val="5E84E982"/>
    <w:rsid w:val="5E886F73"/>
    <w:rsid w:val="5E89B54E"/>
    <w:rsid w:val="5EBAA66D"/>
    <w:rsid w:val="5EEA73A9"/>
    <w:rsid w:val="5EEDB23B"/>
    <w:rsid w:val="5F02AAB9"/>
    <w:rsid w:val="5F12D7BA"/>
    <w:rsid w:val="5F1E8F82"/>
    <w:rsid w:val="5F2492FC"/>
    <w:rsid w:val="5F25AF44"/>
    <w:rsid w:val="5F7268FC"/>
    <w:rsid w:val="5F9B0466"/>
    <w:rsid w:val="5F9E54EF"/>
    <w:rsid w:val="5FDD67AA"/>
    <w:rsid w:val="5FE473D5"/>
    <w:rsid w:val="5FF525A1"/>
    <w:rsid w:val="6017DF31"/>
    <w:rsid w:val="602CC8DC"/>
    <w:rsid w:val="60544DF0"/>
    <w:rsid w:val="60692782"/>
    <w:rsid w:val="606E8A90"/>
    <w:rsid w:val="606F89F0"/>
    <w:rsid w:val="608801C0"/>
    <w:rsid w:val="60C64106"/>
    <w:rsid w:val="60C790C2"/>
    <w:rsid w:val="60E22012"/>
    <w:rsid w:val="60EBE811"/>
    <w:rsid w:val="610C8314"/>
    <w:rsid w:val="6113C627"/>
    <w:rsid w:val="61490C39"/>
    <w:rsid w:val="615256D4"/>
    <w:rsid w:val="616D09BC"/>
    <w:rsid w:val="6189A8BA"/>
    <w:rsid w:val="61D73E67"/>
    <w:rsid w:val="61D9D664"/>
    <w:rsid w:val="61EFAA41"/>
    <w:rsid w:val="620B3B3B"/>
    <w:rsid w:val="620D4288"/>
    <w:rsid w:val="6243FDD1"/>
    <w:rsid w:val="6292413F"/>
    <w:rsid w:val="629A0F82"/>
    <w:rsid w:val="62D3C209"/>
    <w:rsid w:val="62DF6FB3"/>
    <w:rsid w:val="631B6F84"/>
    <w:rsid w:val="6326ACBA"/>
    <w:rsid w:val="63327E3E"/>
    <w:rsid w:val="6387C2B2"/>
    <w:rsid w:val="638884FC"/>
    <w:rsid w:val="63E6B1C0"/>
    <w:rsid w:val="63EAEBDC"/>
    <w:rsid w:val="640EFB3E"/>
    <w:rsid w:val="64220C71"/>
    <w:rsid w:val="6429C9AF"/>
    <w:rsid w:val="642E7694"/>
    <w:rsid w:val="644F8182"/>
    <w:rsid w:val="64806B00"/>
    <w:rsid w:val="648B8302"/>
    <w:rsid w:val="6499A458"/>
    <w:rsid w:val="64C9687B"/>
    <w:rsid w:val="64EED3ED"/>
    <w:rsid w:val="64F50921"/>
    <w:rsid w:val="651CA449"/>
    <w:rsid w:val="652057D3"/>
    <w:rsid w:val="65215C13"/>
    <w:rsid w:val="6536D838"/>
    <w:rsid w:val="6537D087"/>
    <w:rsid w:val="6561E7E1"/>
    <w:rsid w:val="657EDBDB"/>
    <w:rsid w:val="658B43E7"/>
    <w:rsid w:val="65C379A1"/>
    <w:rsid w:val="65FF1E97"/>
    <w:rsid w:val="660621A3"/>
    <w:rsid w:val="660BB223"/>
    <w:rsid w:val="6611BB69"/>
    <w:rsid w:val="6621C539"/>
    <w:rsid w:val="666900CA"/>
    <w:rsid w:val="6669AD58"/>
    <w:rsid w:val="6669B707"/>
    <w:rsid w:val="666B7115"/>
    <w:rsid w:val="667BF3A2"/>
    <w:rsid w:val="668AC9CD"/>
    <w:rsid w:val="66DC3F76"/>
    <w:rsid w:val="66DEEBBC"/>
    <w:rsid w:val="66EB2678"/>
    <w:rsid w:val="67092C30"/>
    <w:rsid w:val="670C7B65"/>
    <w:rsid w:val="670F6783"/>
    <w:rsid w:val="671F0DBF"/>
    <w:rsid w:val="67284E75"/>
    <w:rsid w:val="674160DD"/>
    <w:rsid w:val="67522E0B"/>
    <w:rsid w:val="6779A2F9"/>
    <w:rsid w:val="6787FEAD"/>
    <w:rsid w:val="67926279"/>
    <w:rsid w:val="67B479DD"/>
    <w:rsid w:val="67D6A792"/>
    <w:rsid w:val="67D6FA7B"/>
    <w:rsid w:val="67D762F9"/>
    <w:rsid w:val="67E9731B"/>
    <w:rsid w:val="67ED38BE"/>
    <w:rsid w:val="67F5437C"/>
    <w:rsid w:val="68086BFD"/>
    <w:rsid w:val="6828BB92"/>
    <w:rsid w:val="683E534F"/>
    <w:rsid w:val="68553605"/>
    <w:rsid w:val="687591C5"/>
    <w:rsid w:val="68C5844F"/>
    <w:rsid w:val="69331B36"/>
    <w:rsid w:val="69569414"/>
    <w:rsid w:val="69617FCA"/>
    <w:rsid w:val="6961D5B8"/>
    <w:rsid w:val="69A1202B"/>
    <w:rsid w:val="69A9B216"/>
    <w:rsid w:val="69B7B1A3"/>
    <w:rsid w:val="69CAD7C1"/>
    <w:rsid w:val="69E0AAFF"/>
    <w:rsid w:val="69E3A3DE"/>
    <w:rsid w:val="6A0A023E"/>
    <w:rsid w:val="6A33677B"/>
    <w:rsid w:val="6A433612"/>
    <w:rsid w:val="6A63C21F"/>
    <w:rsid w:val="6AABB306"/>
    <w:rsid w:val="6ABFDBB5"/>
    <w:rsid w:val="6ADE6A6F"/>
    <w:rsid w:val="6AE86046"/>
    <w:rsid w:val="6AE8AF39"/>
    <w:rsid w:val="6AF3BEEA"/>
    <w:rsid w:val="6B1FCF9F"/>
    <w:rsid w:val="6B4321E0"/>
    <w:rsid w:val="6B432F6A"/>
    <w:rsid w:val="6B4F71FD"/>
    <w:rsid w:val="6B71552E"/>
    <w:rsid w:val="6B73315A"/>
    <w:rsid w:val="6BADFF93"/>
    <w:rsid w:val="6BC041BD"/>
    <w:rsid w:val="6BC81E1D"/>
    <w:rsid w:val="6BCE9DC4"/>
    <w:rsid w:val="6BE0C3B6"/>
    <w:rsid w:val="6BF46DA8"/>
    <w:rsid w:val="6C3A15A0"/>
    <w:rsid w:val="6C4FE3C9"/>
    <w:rsid w:val="6C53148D"/>
    <w:rsid w:val="6C69BA96"/>
    <w:rsid w:val="6C6AD539"/>
    <w:rsid w:val="6C6B924E"/>
    <w:rsid w:val="6C861AAA"/>
    <w:rsid w:val="6C8E1D86"/>
    <w:rsid w:val="6CB2F8B6"/>
    <w:rsid w:val="6CB3D1D2"/>
    <w:rsid w:val="6CE3B7C7"/>
    <w:rsid w:val="6D06527F"/>
    <w:rsid w:val="6D1A662F"/>
    <w:rsid w:val="6D28C72B"/>
    <w:rsid w:val="6D2AE32D"/>
    <w:rsid w:val="6D305AFD"/>
    <w:rsid w:val="6D3CED13"/>
    <w:rsid w:val="6D6B7349"/>
    <w:rsid w:val="6DCA5CEB"/>
    <w:rsid w:val="6DE1D600"/>
    <w:rsid w:val="6DE90469"/>
    <w:rsid w:val="6DF60A1C"/>
    <w:rsid w:val="6E074EF4"/>
    <w:rsid w:val="6E09C3B4"/>
    <w:rsid w:val="6E0E4FEC"/>
    <w:rsid w:val="6E14A22D"/>
    <w:rsid w:val="6E2BEA29"/>
    <w:rsid w:val="6E343CA2"/>
    <w:rsid w:val="6E4A63DA"/>
    <w:rsid w:val="6E6AF78C"/>
    <w:rsid w:val="6E74D2B7"/>
    <w:rsid w:val="6E8A206E"/>
    <w:rsid w:val="6EA31043"/>
    <w:rsid w:val="6EB37CB4"/>
    <w:rsid w:val="6ED8B899"/>
    <w:rsid w:val="6F219778"/>
    <w:rsid w:val="6F45A8C8"/>
    <w:rsid w:val="6F45ACE7"/>
    <w:rsid w:val="6F4A43B9"/>
    <w:rsid w:val="6F6F25F7"/>
    <w:rsid w:val="6F89F0AF"/>
    <w:rsid w:val="6F97E8EC"/>
    <w:rsid w:val="6FA29071"/>
    <w:rsid w:val="6FB40EDA"/>
    <w:rsid w:val="7005EE8A"/>
    <w:rsid w:val="700BD415"/>
    <w:rsid w:val="701B14EC"/>
    <w:rsid w:val="701B8EF2"/>
    <w:rsid w:val="7032AEA2"/>
    <w:rsid w:val="7035E44B"/>
    <w:rsid w:val="70439B06"/>
    <w:rsid w:val="704B076B"/>
    <w:rsid w:val="7056511A"/>
    <w:rsid w:val="705CC215"/>
    <w:rsid w:val="705E97A6"/>
    <w:rsid w:val="70849D0C"/>
    <w:rsid w:val="70B2EDB3"/>
    <w:rsid w:val="70BE7B9C"/>
    <w:rsid w:val="70C193BD"/>
    <w:rsid w:val="70FE4B09"/>
    <w:rsid w:val="7107C5A6"/>
    <w:rsid w:val="7154240A"/>
    <w:rsid w:val="715CFD60"/>
    <w:rsid w:val="71776638"/>
    <w:rsid w:val="71A89A59"/>
    <w:rsid w:val="71B3768F"/>
    <w:rsid w:val="71E9A480"/>
    <w:rsid w:val="71FEC449"/>
    <w:rsid w:val="7205DCB4"/>
    <w:rsid w:val="7222C53C"/>
    <w:rsid w:val="722305F7"/>
    <w:rsid w:val="725D5A85"/>
    <w:rsid w:val="727F81E1"/>
    <w:rsid w:val="728E3938"/>
    <w:rsid w:val="72A1EF36"/>
    <w:rsid w:val="72B8DEB3"/>
    <w:rsid w:val="72E7723B"/>
    <w:rsid w:val="730ACAC9"/>
    <w:rsid w:val="7329B963"/>
    <w:rsid w:val="732A20D4"/>
    <w:rsid w:val="732DB252"/>
    <w:rsid w:val="733DB99D"/>
    <w:rsid w:val="733DFC31"/>
    <w:rsid w:val="7348577A"/>
    <w:rsid w:val="73622FC9"/>
    <w:rsid w:val="73637E06"/>
    <w:rsid w:val="73C7647E"/>
    <w:rsid w:val="73FBE5C4"/>
    <w:rsid w:val="741E5380"/>
    <w:rsid w:val="742B1976"/>
    <w:rsid w:val="74529D45"/>
    <w:rsid w:val="7463CA32"/>
    <w:rsid w:val="74831BBB"/>
    <w:rsid w:val="74854816"/>
    <w:rsid w:val="748C15EA"/>
    <w:rsid w:val="74E30548"/>
    <w:rsid w:val="74FB025D"/>
    <w:rsid w:val="74FCBE2A"/>
    <w:rsid w:val="7537D782"/>
    <w:rsid w:val="75551A08"/>
    <w:rsid w:val="75BB3CC5"/>
    <w:rsid w:val="75CE672A"/>
    <w:rsid w:val="75DD0F18"/>
    <w:rsid w:val="75FD8616"/>
    <w:rsid w:val="75FDDDF2"/>
    <w:rsid w:val="76108433"/>
    <w:rsid w:val="763864D8"/>
    <w:rsid w:val="766C3BC5"/>
    <w:rsid w:val="76770F30"/>
    <w:rsid w:val="76A20D6A"/>
    <w:rsid w:val="76A27E3C"/>
    <w:rsid w:val="76A99FDC"/>
    <w:rsid w:val="76B2EB3F"/>
    <w:rsid w:val="76BAC0D6"/>
    <w:rsid w:val="76BC0C84"/>
    <w:rsid w:val="76D39282"/>
    <w:rsid w:val="76D82C31"/>
    <w:rsid w:val="76DE94AC"/>
    <w:rsid w:val="76E73DE4"/>
    <w:rsid w:val="77450DF0"/>
    <w:rsid w:val="774FA1A1"/>
    <w:rsid w:val="775C0189"/>
    <w:rsid w:val="7762D1AA"/>
    <w:rsid w:val="77755594"/>
    <w:rsid w:val="77879AF0"/>
    <w:rsid w:val="77900D06"/>
    <w:rsid w:val="77DEB919"/>
    <w:rsid w:val="77EB220E"/>
    <w:rsid w:val="77FEDEAF"/>
    <w:rsid w:val="77FF6AA3"/>
    <w:rsid w:val="78075632"/>
    <w:rsid w:val="781577B2"/>
    <w:rsid w:val="7831F765"/>
    <w:rsid w:val="785EE44B"/>
    <w:rsid w:val="78872B4A"/>
    <w:rsid w:val="788A4EF9"/>
    <w:rsid w:val="788CE67A"/>
    <w:rsid w:val="788DF1A5"/>
    <w:rsid w:val="789C39F7"/>
    <w:rsid w:val="78D2F4C0"/>
    <w:rsid w:val="7914F865"/>
    <w:rsid w:val="791DB58D"/>
    <w:rsid w:val="793F3586"/>
    <w:rsid w:val="794F7F50"/>
    <w:rsid w:val="79521E43"/>
    <w:rsid w:val="795642D7"/>
    <w:rsid w:val="795BAC3D"/>
    <w:rsid w:val="796B80A9"/>
    <w:rsid w:val="7975F0B5"/>
    <w:rsid w:val="79AB57FD"/>
    <w:rsid w:val="79D023C6"/>
    <w:rsid w:val="7A01E681"/>
    <w:rsid w:val="7A116D88"/>
    <w:rsid w:val="7A1CEC8E"/>
    <w:rsid w:val="7A1DBCC8"/>
    <w:rsid w:val="7A35288F"/>
    <w:rsid w:val="7A4C66FA"/>
    <w:rsid w:val="7A772E63"/>
    <w:rsid w:val="7A7894D9"/>
    <w:rsid w:val="7AB64AC4"/>
    <w:rsid w:val="7ACA9AC1"/>
    <w:rsid w:val="7ACF8F7F"/>
    <w:rsid w:val="7AD3E8E3"/>
    <w:rsid w:val="7AD91296"/>
    <w:rsid w:val="7AEC9BD1"/>
    <w:rsid w:val="7AFA58C2"/>
    <w:rsid w:val="7B0777C2"/>
    <w:rsid w:val="7B463E56"/>
    <w:rsid w:val="7B4688B9"/>
    <w:rsid w:val="7B57B520"/>
    <w:rsid w:val="7B7FC825"/>
    <w:rsid w:val="7B8095EA"/>
    <w:rsid w:val="7B867CC4"/>
    <w:rsid w:val="7BAEB508"/>
    <w:rsid w:val="7C12B358"/>
    <w:rsid w:val="7C250BCC"/>
    <w:rsid w:val="7C3FB854"/>
    <w:rsid w:val="7C476DC4"/>
    <w:rsid w:val="7C56CC77"/>
    <w:rsid w:val="7C5FF74B"/>
    <w:rsid w:val="7CBB7104"/>
    <w:rsid w:val="7CE11AFA"/>
    <w:rsid w:val="7D0037AC"/>
    <w:rsid w:val="7D2ED329"/>
    <w:rsid w:val="7D4FA2C5"/>
    <w:rsid w:val="7D550EEA"/>
    <w:rsid w:val="7D6361DB"/>
    <w:rsid w:val="7D721747"/>
    <w:rsid w:val="7DA32B33"/>
    <w:rsid w:val="7DA7CC7A"/>
    <w:rsid w:val="7DD0B8C4"/>
    <w:rsid w:val="7DD4AB55"/>
    <w:rsid w:val="7E1E0558"/>
    <w:rsid w:val="7E4DF825"/>
    <w:rsid w:val="7E4F6613"/>
    <w:rsid w:val="7E9DE752"/>
    <w:rsid w:val="7ED11389"/>
    <w:rsid w:val="7EF9E631"/>
    <w:rsid w:val="7EFFE091"/>
    <w:rsid w:val="7F51EF30"/>
    <w:rsid w:val="7F5625ED"/>
    <w:rsid w:val="7F59729B"/>
    <w:rsid w:val="7F6C83BF"/>
    <w:rsid w:val="7F896D5C"/>
    <w:rsid w:val="7FA48D26"/>
    <w:rsid w:val="7FF57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8618B"/>
  <w15:docId w15:val="{DB483CFE-517A-4D4B-95B9-9363EC6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3BFF"/>
  </w:style>
  <w:style w:type="paragraph" w:styleId="Heading1">
    <w:name w:val="heading 1"/>
    <w:basedOn w:val="Normal"/>
    <w:next w:val="Normal"/>
    <w:link w:val="Heading1Char"/>
    <w:uiPriority w:val="9"/>
    <w:qFormat/>
    <w:rsid w:val="004E1451"/>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33FC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44D3"/>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427"/>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F47872"/>
    <w:rPr>
      <w:color w:val="605E5C"/>
      <w:shd w:val="clear" w:color="auto" w:fill="E1DFDD"/>
    </w:rPr>
  </w:style>
  <w:style w:type="character" w:styleId="FollowedHyperlink">
    <w:name w:val="FollowedHyperlink"/>
    <w:basedOn w:val="DefaultParagraphFont"/>
    <w:uiPriority w:val="99"/>
    <w:semiHidden/>
    <w:unhideWhenUsed/>
    <w:rsid w:val="004F1F0D"/>
    <w:rPr>
      <w:color w:val="800080" w:themeColor="followedHyperlink"/>
      <w:u w:val="single"/>
    </w:rPr>
  </w:style>
  <w:style w:type="character" w:styleId="Heading1Char" w:customStyle="1">
    <w:name w:val="Heading 1 Char"/>
    <w:basedOn w:val="DefaultParagraphFont"/>
    <w:link w:val="Heading1"/>
    <w:uiPriority w:val="9"/>
    <w:rsid w:val="004E1451"/>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rsid w:val="00A33FC9"/>
    <w:rPr>
      <w:rFonts w:asciiTheme="majorHAnsi" w:hAnsiTheme="majorHAnsi" w:eastAsiaTheme="majorEastAsia" w:cstheme="majorBidi"/>
      <w:color w:val="365F91" w:themeColor="accent1" w:themeShade="BF"/>
      <w:sz w:val="26"/>
      <w:szCs w:val="26"/>
    </w:rPr>
  </w:style>
  <w:style w:type="paragraph" w:styleId="TOC1">
    <w:name w:val="toc 1"/>
    <w:basedOn w:val="Normal"/>
    <w:next w:val="Normal"/>
    <w:autoRedefine/>
    <w:uiPriority w:val="39"/>
    <w:unhideWhenUsed/>
    <w:rsid w:val="00B00CC8"/>
    <w:pPr>
      <w:spacing w:after="100"/>
    </w:pPr>
  </w:style>
  <w:style w:type="paragraph" w:styleId="TOC2">
    <w:name w:val="toc 2"/>
    <w:basedOn w:val="Normal"/>
    <w:next w:val="Normal"/>
    <w:autoRedefine/>
    <w:uiPriority w:val="39"/>
    <w:unhideWhenUsed/>
    <w:rsid w:val="00B00CC8"/>
    <w:pPr>
      <w:spacing w:after="100"/>
      <w:ind w:left="220"/>
    </w:pPr>
  </w:style>
  <w:style w:type="paragraph" w:styleId="Title">
    <w:name w:val="Title"/>
    <w:basedOn w:val="Normal"/>
    <w:next w:val="Normal"/>
    <w:link w:val="TitleChar"/>
    <w:uiPriority w:val="10"/>
    <w:qFormat/>
    <w:rsid w:val="007446A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46A7"/>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6D44D3"/>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4A0427"/>
    <w:rPr>
      <w:rFonts w:asciiTheme="majorHAnsi" w:hAnsiTheme="majorHAnsi" w:eastAsiaTheme="majorEastAsia" w:cstheme="majorBidi"/>
      <w:i/>
      <w:iCs/>
      <w:color w:val="365F91" w:themeColor="accent1" w:themeShade="BF"/>
    </w:rPr>
  </w:style>
  <w:style w:type="paragraph" w:styleId="TOC4">
    <w:name w:val="toc 4"/>
    <w:basedOn w:val="Normal"/>
    <w:next w:val="Normal"/>
    <w:autoRedefine/>
    <w:uiPriority w:val="39"/>
    <w:unhideWhenUsed/>
    <w:rsid w:val="00D530A6"/>
    <w:pPr>
      <w:spacing w:after="100"/>
      <w:ind w:left="660"/>
    </w:pPr>
  </w:style>
  <w:style w:type="paragraph" w:styleId="TOC3">
    <w:name w:val="toc 3"/>
    <w:basedOn w:val="Normal"/>
    <w:next w:val="Normal"/>
    <w:autoRedefine/>
    <w:uiPriority w:val="39"/>
    <w:unhideWhenUsed/>
    <w:rsid w:val="00D530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0879">
      <w:bodyDiv w:val="1"/>
      <w:marLeft w:val="0"/>
      <w:marRight w:val="0"/>
      <w:marTop w:val="0"/>
      <w:marBottom w:val="0"/>
      <w:divBdr>
        <w:top w:val="none" w:sz="0" w:space="0" w:color="auto"/>
        <w:left w:val="none" w:sz="0" w:space="0" w:color="auto"/>
        <w:bottom w:val="none" w:sz="0" w:space="0" w:color="auto"/>
        <w:right w:val="none" w:sz="0" w:space="0" w:color="auto"/>
      </w:divBdr>
      <w:divsChild>
        <w:div w:id="15741118">
          <w:marLeft w:val="0"/>
          <w:marRight w:val="0"/>
          <w:marTop w:val="0"/>
          <w:marBottom w:val="0"/>
          <w:divBdr>
            <w:top w:val="none" w:sz="0" w:space="0" w:color="auto"/>
            <w:left w:val="none" w:sz="0" w:space="0" w:color="auto"/>
            <w:bottom w:val="none" w:sz="0" w:space="0" w:color="auto"/>
            <w:right w:val="none" w:sz="0" w:space="0" w:color="auto"/>
          </w:divBdr>
          <w:divsChild>
            <w:div w:id="88239943">
              <w:marLeft w:val="0"/>
              <w:marRight w:val="0"/>
              <w:marTop w:val="0"/>
              <w:marBottom w:val="0"/>
              <w:divBdr>
                <w:top w:val="none" w:sz="0" w:space="0" w:color="auto"/>
                <w:left w:val="none" w:sz="0" w:space="0" w:color="auto"/>
                <w:bottom w:val="none" w:sz="0" w:space="0" w:color="auto"/>
                <w:right w:val="none" w:sz="0" w:space="0" w:color="auto"/>
              </w:divBdr>
            </w:div>
            <w:div w:id="359934709">
              <w:marLeft w:val="0"/>
              <w:marRight w:val="0"/>
              <w:marTop w:val="0"/>
              <w:marBottom w:val="0"/>
              <w:divBdr>
                <w:top w:val="none" w:sz="0" w:space="0" w:color="auto"/>
                <w:left w:val="none" w:sz="0" w:space="0" w:color="auto"/>
                <w:bottom w:val="none" w:sz="0" w:space="0" w:color="auto"/>
                <w:right w:val="none" w:sz="0" w:space="0" w:color="auto"/>
              </w:divBdr>
            </w:div>
            <w:div w:id="459301868">
              <w:marLeft w:val="0"/>
              <w:marRight w:val="0"/>
              <w:marTop w:val="0"/>
              <w:marBottom w:val="0"/>
              <w:divBdr>
                <w:top w:val="none" w:sz="0" w:space="0" w:color="auto"/>
                <w:left w:val="none" w:sz="0" w:space="0" w:color="auto"/>
                <w:bottom w:val="none" w:sz="0" w:space="0" w:color="auto"/>
                <w:right w:val="none" w:sz="0" w:space="0" w:color="auto"/>
              </w:divBdr>
            </w:div>
            <w:div w:id="472530934">
              <w:marLeft w:val="0"/>
              <w:marRight w:val="0"/>
              <w:marTop w:val="0"/>
              <w:marBottom w:val="0"/>
              <w:divBdr>
                <w:top w:val="none" w:sz="0" w:space="0" w:color="auto"/>
                <w:left w:val="none" w:sz="0" w:space="0" w:color="auto"/>
                <w:bottom w:val="none" w:sz="0" w:space="0" w:color="auto"/>
                <w:right w:val="none" w:sz="0" w:space="0" w:color="auto"/>
              </w:divBdr>
            </w:div>
            <w:div w:id="490173884">
              <w:marLeft w:val="0"/>
              <w:marRight w:val="0"/>
              <w:marTop w:val="0"/>
              <w:marBottom w:val="0"/>
              <w:divBdr>
                <w:top w:val="none" w:sz="0" w:space="0" w:color="auto"/>
                <w:left w:val="none" w:sz="0" w:space="0" w:color="auto"/>
                <w:bottom w:val="none" w:sz="0" w:space="0" w:color="auto"/>
                <w:right w:val="none" w:sz="0" w:space="0" w:color="auto"/>
              </w:divBdr>
            </w:div>
            <w:div w:id="498233520">
              <w:marLeft w:val="0"/>
              <w:marRight w:val="0"/>
              <w:marTop w:val="0"/>
              <w:marBottom w:val="0"/>
              <w:divBdr>
                <w:top w:val="none" w:sz="0" w:space="0" w:color="auto"/>
                <w:left w:val="none" w:sz="0" w:space="0" w:color="auto"/>
                <w:bottom w:val="none" w:sz="0" w:space="0" w:color="auto"/>
                <w:right w:val="none" w:sz="0" w:space="0" w:color="auto"/>
              </w:divBdr>
            </w:div>
            <w:div w:id="574359439">
              <w:marLeft w:val="0"/>
              <w:marRight w:val="0"/>
              <w:marTop w:val="0"/>
              <w:marBottom w:val="0"/>
              <w:divBdr>
                <w:top w:val="none" w:sz="0" w:space="0" w:color="auto"/>
                <w:left w:val="none" w:sz="0" w:space="0" w:color="auto"/>
                <w:bottom w:val="none" w:sz="0" w:space="0" w:color="auto"/>
                <w:right w:val="none" w:sz="0" w:space="0" w:color="auto"/>
              </w:divBdr>
            </w:div>
            <w:div w:id="748775816">
              <w:marLeft w:val="0"/>
              <w:marRight w:val="0"/>
              <w:marTop w:val="0"/>
              <w:marBottom w:val="0"/>
              <w:divBdr>
                <w:top w:val="none" w:sz="0" w:space="0" w:color="auto"/>
                <w:left w:val="none" w:sz="0" w:space="0" w:color="auto"/>
                <w:bottom w:val="none" w:sz="0" w:space="0" w:color="auto"/>
                <w:right w:val="none" w:sz="0" w:space="0" w:color="auto"/>
              </w:divBdr>
            </w:div>
            <w:div w:id="997658180">
              <w:marLeft w:val="0"/>
              <w:marRight w:val="0"/>
              <w:marTop w:val="0"/>
              <w:marBottom w:val="0"/>
              <w:divBdr>
                <w:top w:val="none" w:sz="0" w:space="0" w:color="auto"/>
                <w:left w:val="none" w:sz="0" w:space="0" w:color="auto"/>
                <w:bottom w:val="none" w:sz="0" w:space="0" w:color="auto"/>
                <w:right w:val="none" w:sz="0" w:space="0" w:color="auto"/>
              </w:divBdr>
            </w:div>
            <w:div w:id="1128935710">
              <w:marLeft w:val="0"/>
              <w:marRight w:val="0"/>
              <w:marTop w:val="0"/>
              <w:marBottom w:val="0"/>
              <w:divBdr>
                <w:top w:val="none" w:sz="0" w:space="0" w:color="auto"/>
                <w:left w:val="none" w:sz="0" w:space="0" w:color="auto"/>
                <w:bottom w:val="none" w:sz="0" w:space="0" w:color="auto"/>
                <w:right w:val="none" w:sz="0" w:space="0" w:color="auto"/>
              </w:divBdr>
            </w:div>
            <w:div w:id="1174219711">
              <w:marLeft w:val="0"/>
              <w:marRight w:val="0"/>
              <w:marTop w:val="0"/>
              <w:marBottom w:val="0"/>
              <w:divBdr>
                <w:top w:val="none" w:sz="0" w:space="0" w:color="auto"/>
                <w:left w:val="none" w:sz="0" w:space="0" w:color="auto"/>
                <w:bottom w:val="none" w:sz="0" w:space="0" w:color="auto"/>
                <w:right w:val="none" w:sz="0" w:space="0" w:color="auto"/>
              </w:divBdr>
            </w:div>
            <w:div w:id="1226333788">
              <w:marLeft w:val="0"/>
              <w:marRight w:val="0"/>
              <w:marTop w:val="0"/>
              <w:marBottom w:val="0"/>
              <w:divBdr>
                <w:top w:val="none" w:sz="0" w:space="0" w:color="auto"/>
                <w:left w:val="none" w:sz="0" w:space="0" w:color="auto"/>
                <w:bottom w:val="none" w:sz="0" w:space="0" w:color="auto"/>
                <w:right w:val="none" w:sz="0" w:space="0" w:color="auto"/>
              </w:divBdr>
            </w:div>
            <w:div w:id="1341590970">
              <w:marLeft w:val="0"/>
              <w:marRight w:val="0"/>
              <w:marTop w:val="0"/>
              <w:marBottom w:val="0"/>
              <w:divBdr>
                <w:top w:val="none" w:sz="0" w:space="0" w:color="auto"/>
                <w:left w:val="none" w:sz="0" w:space="0" w:color="auto"/>
                <w:bottom w:val="none" w:sz="0" w:space="0" w:color="auto"/>
                <w:right w:val="none" w:sz="0" w:space="0" w:color="auto"/>
              </w:divBdr>
            </w:div>
            <w:div w:id="1619411285">
              <w:marLeft w:val="0"/>
              <w:marRight w:val="0"/>
              <w:marTop w:val="0"/>
              <w:marBottom w:val="0"/>
              <w:divBdr>
                <w:top w:val="none" w:sz="0" w:space="0" w:color="auto"/>
                <w:left w:val="none" w:sz="0" w:space="0" w:color="auto"/>
                <w:bottom w:val="none" w:sz="0" w:space="0" w:color="auto"/>
                <w:right w:val="none" w:sz="0" w:space="0" w:color="auto"/>
              </w:divBdr>
            </w:div>
            <w:div w:id="1640651368">
              <w:marLeft w:val="0"/>
              <w:marRight w:val="0"/>
              <w:marTop w:val="0"/>
              <w:marBottom w:val="0"/>
              <w:divBdr>
                <w:top w:val="none" w:sz="0" w:space="0" w:color="auto"/>
                <w:left w:val="none" w:sz="0" w:space="0" w:color="auto"/>
                <w:bottom w:val="none" w:sz="0" w:space="0" w:color="auto"/>
                <w:right w:val="none" w:sz="0" w:space="0" w:color="auto"/>
              </w:divBdr>
            </w:div>
            <w:div w:id="1760523901">
              <w:marLeft w:val="0"/>
              <w:marRight w:val="0"/>
              <w:marTop w:val="0"/>
              <w:marBottom w:val="0"/>
              <w:divBdr>
                <w:top w:val="none" w:sz="0" w:space="0" w:color="auto"/>
                <w:left w:val="none" w:sz="0" w:space="0" w:color="auto"/>
                <w:bottom w:val="none" w:sz="0" w:space="0" w:color="auto"/>
                <w:right w:val="none" w:sz="0" w:space="0" w:color="auto"/>
              </w:divBdr>
            </w:div>
            <w:div w:id="1760829968">
              <w:marLeft w:val="0"/>
              <w:marRight w:val="0"/>
              <w:marTop w:val="0"/>
              <w:marBottom w:val="0"/>
              <w:divBdr>
                <w:top w:val="none" w:sz="0" w:space="0" w:color="auto"/>
                <w:left w:val="none" w:sz="0" w:space="0" w:color="auto"/>
                <w:bottom w:val="none" w:sz="0" w:space="0" w:color="auto"/>
                <w:right w:val="none" w:sz="0" w:space="0" w:color="auto"/>
              </w:divBdr>
            </w:div>
            <w:div w:id="1763526481">
              <w:marLeft w:val="0"/>
              <w:marRight w:val="0"/>
              <w:marTop w:val="0"/>
              <w:marBottom w:val="0"/>
              <w:divBdr>
                <w:top w:val="none" w:sz="0" w:space="0" w:color="auto"/>
                <w:left w:val="none" w:sz="0" w:space="0" w:color="auto"/>
                <w:bottom w:val="none" w:sz="0" w:space="0" w:color="auto"/>
                <w:right w:val="none" w:sz="0" w:space="0" w:color="auto"/>
              </w:divBdr>
            </w:div>
            <w:div w:id="1793668425">
              <w:marLeft w:val="0"/>
              <w:marRight w:val="0"/>
              <w:marTop w:val="0"/>
              <w:marBottom w:val="0"/>
              <w:divBdr>
                <w:top w:val="none" w:sz="0" w:space="0" w:color="auto"/>
                <w:left w:val="none" w:sz="0" w:space="0" w:color="auto"/>
                <w:bottom w:val="none" w:sz="0" w:space="0" w:color="auto"/>
                <w:right w:val="none" w:sz="0" w:space="0" w:color="auto"/>
              </w:divBdr>
            </w:div>
            <w:div w:id="18928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230">
      <w:bodyDiv w:val="1"/>
      <w:marLeft w:val="0"/>
      <w:marRight w:val="0"/>
      <w:marTop w:val="0"/>
      <w:marBottom w:val="0"/>
      <w:divBdr>
        <w:top w:val="none" w:sz="0" w:space="0" w:color="auto"/>
        <w:left w:val="none" w:sz="0" w:space="0" w:color="auto"/>
        <w:bottom w:val="none" w:sz="0" w:space="0" w:color="auto"/>
        <w:right w:val="none" w:sz="0" w:space="0" w:color="auto"/>
      </w:divBdr>
    </w:div>
    <w:div w:id="506986515">
      <w:bodyDiv w:val="1"/>
      <w:marLeft w:val="0"/>
      <w:marRight w:val="0"/>
      <w:marTop w:val="0"/>
      <w:marBottom w:val="0"/>
      <w:divBdr>
        <w:top w:val="none" w:sz="0" w:space="0" w:color="auto"/>
        <w:left w:val="none" w:sz="0" w:space="0" w:color="auto"/>
        <w:bottom w:val="none" w:sz="0" w:space="0" w:color="auto"/>
        <w:right w:val="none" w:sz="0" w:space="0" w:color="auto"/>
      </w:divBdr>
    </w:div>
    <w:div w:id="653677593">
      <w:bodyDiv w:val="1"/>
      <w:marLeft w:val="0"/>
      <w:marRight w:val="0"/>
      <w:marTop w:val="0"/>
      <w:marBottom w:val="0"/>
      <w:divBdr>
        <w:top w:val="none" w:sz="0" w:space="0" w:color="auto"/>
        <w:left w:val="none" w:sz="0" w:space="0" w:color="auto"/>
        <w:bottom w:val="none" w:sz="0" w:space="0" w:color="auto"/>
        <w:right w:val="none" w:sz="0" w:space="0" w:color="auto"/>
      </w:divBdr>
      <w:divsChild>
        <w:div w:id="932326517">
          <w:marLeft w:val="0"/>
          <w:marRight w:val="0"/>
          <w:marTop w:val="0"/>
          <w:marBottom w:val="0"/>
          <w:divBdr>
            <w:top w:val="none" w:sz="0" w:space="0" w:color="auto"/>
            <w:left w:val="none" w:sz="0" w:space="0" w:color="auto"/>
            <w:bottom w:val="none" w:sz="0" w:space="0" w:color="auto"/>
            <w:right w:val="none" w:sz="0" w:space="0" w:color="auto"/>
          </w:divBdr>
          <w:divsChild>
            <w:div w:id="163590335">
              <w:marLeft w:val="0"/>
              <w:marRight w:val="0"/>
              <w:marTop w:val="0"/>
              <w:marBottom w:val="0"/>
              <w:divBdr>
                <w:top w:val="none" w:sz="0" w:space="0" w:color="auto"/>
                <w:left w:val="none" w:sz="0" w:space="0" w:color="auto"/>
                <w:bottom w:val="none" w:sz="0" w:space="0" w:color="auto"/>
                <w:right w:val="none" w:sz="0" w:space="0" w:color="auto"/>
              </w:divBdr>
            </w:div>
            <w:div w:id="177430142">
              <w:marLeft w:val="0"/>
              <w:marRight w:val="0"/>
              <w:marTop w:val="0"/>
              <w:marBottom w:val="0"/>
              <w:divBdr>
                <w:top w:val="none" w:sz="0" w:space="0" w:color="auto"/>
                <w:left w:val="none" w:sz="0" w:space="0" w:color="auto"/>
                <w:bottom w:val="none" w:sz="0" w:space="0" w:color="auto"/>
                <w:right w:val="none" w:sz="0" w:space="0" w:color="auto"/>
              </w:divBdr>
            </w:div>
            <w:div w:id="335814919">
              <w:marLeft w:val="0"/>
              <w:marRight w:val="0"/>
              <w:marTop w:val="0"/>
              <w:marBottom w:val="0"/>
              <w:divBdr>
                <w:top w:val="none" w:sz="0" w:space="0" w:color="auto"/>
                <w:left w:val="none" w:sz="0" w:space="0" w:color="auto"/>
                <w:bottom w:val="none" w:sz="0" w:space="0" w:color="auto"/>
                <w:right w:val="none" w:sz="0" w:space="0" w:color="auto"/>
              </w:divBdr>
            </w:div>
            <w:div w:id="358700697">
              <w:marLeft w:val="0"/>
              <w:marRight w:val="0"/>
              <w:marTop w:val="0"/>
              <w:marBottom w:val="0"/>
              <w:divBdr>
                <w:top w:val="none" w:sz="0" w:space="0" w:color="auto"/>
                <w:left w:val="none" w:sz="0" w:space="0" w:color="auto"/>
                <w:bottom w:val="none" w:sz="0" w:space="0" w:color="auto"/>
                <w:right w:val="none" w:sz="0" w:space="0" w:color="auto"/>
              </w:divBdr>
            </w:div>
            <w:div w:id="405880327">
              <w:marLeft w:val="0"/>
              <w:marRight w:val="0"/>
              <w:marTop w:val="0"/>
              <w:marBottom w:val="0"/>
              <w:divBdr>
                <w:top w:val="none" w:sz="0" w:space="0" w:color="auto"/>
                <w:left w:val="none" w:sz="0" w:space="0" w:color="auto"/>
                <w:bottom w:val="none" w:sz="0" w:space="0" w:color="auto"/>
                <w:right w:val="none" w:sz="0" w:space="0" w:color="auto"/>
              </w:divBdr>
            </w:div>
            <w:div w:id="430590851">
              <w:marLeft w:val="0"/>
              <w:marRight w:val="0"/>
              <w:marTop w:val="0"/>
              <w:marBottom w:val="0"/>
              <w:divBdr>
                <w:top w:val="none" w:sz="0" w:space="0" w:color="auto"/>
                <w:left w:val="none" w:sz="0" w:space="0" w:color="auto"/>
                <w:bottom w:val="none" w:sz="0" w:space="0" w:color="auto"/>
                <w:right w:val="none" w:sz="0" w:space="0" w:color="auto"/>
              </w:divBdr>
            </w:div>
            <w:div w:id="435755157">
              <w:marLeft w:val="0"/>
              <w:marRight w:val="0"/>
              <w:marTop w:val="0"/>
              <w:marBottom w:val="0"/>
              <w:divBdr>
                <w:top w:val="none" w:sz="0" w:space="0" w:color="auto"/>
                <w:left w:val="none" w:sz="0" w:space="0" w:color="auto"/>
                <w:bottom w:val="none" w:sz="0" w:space="0" w:color="auto"/>
                <w:right w:val="none" w:sz="0" w:space="0" w:color="auto"/>
              </w:divBdr>
            </w:div>
            <w:div w:id="517081463">
              <w:marLeft w:val="0"/>
              <w:marRight w:val="0"/>
              <w:marTop w:val="0"/>
              <w:marBottom w:val="0"/>
              <w:divBdr>
                <w:top w:val="none" w:sz="0" w:space="0" w:color="auto"/>
                <w:left w:val="none" w:sz="0" w:space="0" w:color="auto"/>
                <w:bottom w:val="none" w:sz="0" w:space="0" w:color="auto"/>
                <w:right w:val="none" w:sz="0" w:space="0" w:color="auto"/>
              </w:divBdr>
            </w:div>
            <w:div w:id="605308286">
              <w:marLeft w:val="0"/>
              <w:marRight w:val="0"/>
              <w:marTop w:val="0"/>
              <w:marBottom w:val="0"/>
              <w:divBdr>
                <w:top w:val="none" w:sz="0" w:space="0" w:color="auto"/>
                <w:left w:val="none" w:sz="0" w:space="0" w:color="auto"/>
                <w:bottom w:val="none" w:sz="0" w:space="0" w:color="auto"/>
                <w:right w:val="none" w:sz="0" w:space="0" w:color="auto"/>
              </w:divBdr>
            </w:div>
            <w:div w:id="678048815">
              <w:marLeft w:val="0"/>
              <w:marRight w:val="0"/>
              <w:marTop w:val="0"/>
              <w:marBottom w:val="0"/>
              <w:divBdr>
                <w:top w:val="none" w:sz="0" w:space="0" w:color="auto"/>
                <w:left w:val="none" w:sz="0" w:space="0" w:color="auto"/>
                <w:bottom w:val="none" w:sz="0" w:space="0" w:color="auto"/>
                <w:right w:val="none" w:sz="0" w:space="0" w:color="auto"/>
              </w:divBdr>
            </w:div>
            <w:div w:id="753286026">
              <w:marLeft w:val="0"/>
              <w:marRight w:val="0"/>
              <w:marTop w:val="0"/>
              <w:marBottom w:val="0"/>
              <w:divBdr>
                <w:top w:val="none" w:sz="0" w:space="0" w:color="auto"/>
                <w:left w:val="none" w:sz="0" w:space="0" w:color="auto"/>
                <w:bottom w:val="none" w:sz="0" w:space="0" w:color="auto"/>
                <w:right w:val="none" w:sz="0" w:space="0" w:color="auto"/>
              </w:divBdr>
            </w:div>
            <w:div w:id="805927115">
              <w:marLeft w:val="0"/>
              <w:marRight w:val="0"/>
              <w:marTop w:val="0"/>
              <w:marBottom w:val="0"/>
              <w:divBdr>
                <w:top w:val="none" w:sz="0" w:space="0" w:color="auto"/>
                <w:left w:val="none" w:sz="0" w:space="0" w:color="auto"/>
                <w:bottom w:val="none" w:sz="0" w:space="0" w:color="auto"/>
                <w:right w:val="none" w:sz="0" w:space="0" w:color="auto"/>
              </w:divBdr>
            </w:div>
            <w:div w:id="807363492">
              <w:marLeft w:val="0"/>
              <w:marRight w:val="0"/>
              <w:marTop w:val="0"/>
              <w:marBottom w:val="0"/>
              <w:divBdr>
                <w:top w:val="none" w:sz="0" w:space="0" w:color="auto"/>
                <w:left w:val="none" w:sz="0" w:space="0" w:color="auto"/>
                <w:bottom w:val="none" w:sz="0" w:space="0" w:color="auto"/>
                <w:right w:val="none" w:sz="0" w:space="0" w:color="auto"/>
              </w:divBdr>
            </w:div>
            <w:div w:id="833649761">
              <w:marLeft w:val="0"/>
              <w:marRight w:val="0"/>
              <w:marTop w:val="0"/>
              <w:marBottom w:val="0"/>
              <w:divBdr>
                <w:top w:val="none" w:sz="0" w:space="0" w:color="auto"/>
                <w:left w:val="none" w:sz="0" w:space="0" w:color="auto"/>
                <w:bottom w:val="none" w:sz="0" w:space="0" w:color="auto"/>
                <w:right w:val="none" w:sz="0" w:space="0" w:color="auto"/>
              </w:divBdr>
            </w:div>
            <w:div w:id="1000892680">
              <w:marLeft w:val="0"/>
              <w:marRight w:val="0"/>
              <w:marTop w:val="0"/>
              <w:marBottom w:val="0"/>
              <w:divBdr>
                <w:top w:val="none" w:sz="0" w:space="0" w:color="auto"/>
                <w:left w:val="none" w:sz="0" w:space="0" w:color="auto"/>
                <w:bottom w:val="none" w:sz="0" w:space="0" w:color="auto"/>
                <w:right w:val="none" w:sz="0" w:space="0" w:color="auto"/>
              </w:divBdr>
            </w:div>
            <w:div w:id="1188568400">
              <w:marLeft w:val="0"/>
              <w:marRight w:val="0"/>
              <w:marTop w:val="0"/>
              <w:marBottom w:val="0"/>
              <w:divBdr>
                <w:top w:val="none" w:sz="0" w:space="0" w:color="auto"/>
                <w:left w:val="none" w:sz="0" w:space="0" w:color="auto"/>
                <w:bottom w:val="none" w:sz="0" w:space="0" w:color="auto"/>
                <w:right w:val="none" w:sz="0" w:space="0" w:color="auto"/>
              </w:divBdr>
            </w:div>
            <w:div w:id="1272930800">
              <w:marLeft w:val="0"/>
              <w:marRight w:val="0"/>
              <w:marTop w:val="0"/>
              <w:marBottom w:val="0"/>
              <w:divBdr>
                <w:top w:val="none" w:sz="0" w:space="0" w:color="auto"/>
                <w:left w:val="none" w:sz="0" w:space="0" w:color="auto"/>
                <w:bottom w:val="none" w:sz="0" w:space="0" w:color="auto"/>
                <w:right w:val="none" w:sz="0" w:space="0" w:color="auto"/>
              </w:divBdr>
            </w:div>
            <w:div w:id="1343315872">
              <w:marLeft w:val="0"/>
              <w:marRight w:val="0"/>
              <w:marTop w:val="0"/>
              <w:marBottom w:val="0"/>
              <w:divBdr>
                <w:top w:val="none" w:sz="0" w:space="0" w:color="auto"/>
                <w:left w:val="none" w:sz="0" w:space="0" w:color="auto"/>
                <w:bottom w:val="none" w:sz="0" w:space="0" w:color="auto"/>
                <w:right w:val="none" w:sz="0" w:space="0" w:color="auto"/>
              </w:divBdr>
            </w:div>
            <w:div w:id="1506046964">
              <w:marLeft w:val="0"/>
              <w:marRight w:val="0"/>
              <w:marTop w:val="0"/>
              <w:marBottom w:val="0"/>
              <w:divBdr>
                <w:top w:val="none" w:sz="0" w:space="0" w:color="auto"/>
                <w:left w:val="none" w:sz="0" w:space="0" w:color="auto"/>
                <w:bottom w:val="none" w:sz="0" w:space="0" w:color="auto"/>
                <w:right w:val="none" w:sz="0" w:space="0" w:color="auto"/>
              </w:divBdr>
            </w:div>
            <w:div w:id="20069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09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69">
          <w:marLeft w:val="0"/>
          <w:marRight w:val="0"/>
          <w:marTop w:val="0"/>
          <w:marBottom w:val="0"/>
          <w:divBdr>
            <w:top w:val="none" w:sz="0" w:space="0" w:color="auto"/>
            <w:left w:val="none" w:sz="0" w:space="0" w:color="auto"/>
            <w:bottom w:val="none" w:sz="0" w:space="0" w:color="auto"/>
            <w:right w:val="none" w:sz="0" w:space="0" w:color="auto"/>
          </w:divBdr>
          <w:divsChild>
            <w:div w:id="42679179">
              <w:marLeft w:val="0"/>
              <w:marRight w:val="0"/>
              <w:marTop w:val="0"/>
              <w:marBottom w:val="0"/>
              <w:divBdr>
                <w:top w:val="none" w:sz="0" w:space="0" w:color="auto"/>
                <w:left w:val="none" w:sz="0" w:space="0" w:color="auto"/>
                <w:bottom w:val="none" w:sz="0" w:space="0" w:color="auto"/>
                <w:right w:val="none" w:sz="0" w:space="0" w:color="auto"/>
              </w:divBdr>
            </w:div>
            <w:div w:id="414281310">
              <w:marLeft w:val="0"/>
              <w:marRight w:val="0"/>
              <w:marTop w:val="0"/>
              <w:marBottom w:val="0"/>
              <w:divBdr>
                <w:top w:val="none" w:sz="0" w:space="0" w:color="auto"/>
                <w:left w:val="none" w:sz="0" w:space="0" w:color="auto"/>
                <w:bottom w:val="none" w:sz="0" w:space="0" w:color="auto"/>
                <w:right w:val="none" w:sz="0" w:space="0" w:color="auto"/>
              </w:divBdr>
            </w:div>
            <w:div w:id="764767595">
              <w:marLeft w:val="0"/>
              <w:marRight w:val="0"/>
              <w:marTop w:val="0"/>
              <w:marBottom w:val="0"/>
              <w:divBdr>
                <w:top w:val="none" w:sz="0" w:space="0" w:color="auto"/>
                <w:left w:val="none" w:sz="0" w:space="0" w:color="auto"/>
                <w:bottom w:val="none" w:sz="0" w:space="0" w:color="auto"/>
                <w:right w:val="none" w:sz="0" w:space="0" w:color="auto"/>
              </w:divBdr>
            </w:div>
            <w:div w:id="764887380">
              <w:marLeft w:val="0"/>
              <w:marRight w:val="0"/>
              <w:marTop w:val="0"/>
              <w:marBottom w:val="0"/>
              <w:divBdr>
                <w:top w:val="none" w:sz="0" w:space="0" w:color="auto"/>
                <w:left w:val="none" w:sz="0" w:space="0" w:color="auto"/>
                <w:bottom w:val="none" w:sz="0" w:space="0" w:color="auto"/>
                <w:right w:val="none" w:sz="0" w:space="0" w:color="auto"/>
              </w:divBdr>
            </w:div>
            <w:div w:id="803280874">
              <w:marLeft w:val="0"/>
              <w:marRight w:val="0"/>
              <w:marTop w:val="0"/>
              <w:marBottom w:val="0"/>
              <w:divBdr>
                <w:top w:val="none" w:sz="0" w:space="0" w:color="auto"/>
                <w:left w:val="none" w:sz="0" w:space="0" w:color="auto"/>
                <w:bottom w:val="none" w:sz="0" w:space="0" w:color="auto"/>
                <w:right w:val="none" w:sz="0" w:space="0" w:color="auto"/>
              </w:divBdr>
            </w:div>
            <w:div w:id="929123126">
              <w:marLeft w:val="0"/>
              <w:marRight w:val="0"/>
              <w:marTop w:val="0"/>
              <w:marBottom w:val="0"/>
              <w:divBdr>
                <w:top w:val="none" w:sz="0" w:space="0" w:color="auto"/>
                <w:left w:val="none" w:sz="0" w:space="0" w:color="auto"/>
                <w:bottom w:val="none" w:sz="0" w:space="0" w:color="auto"/>
                <w:right w:val="none" w:sz="0" w:space="0" w:color="auto"/>
              </w:divBdr>
            </w:div>
            <w:div w:id="1169177686">
              <w:marLeft w:val="0"/>
              <w:marRight w:val="0"/>
              <w:marTop w:val="0"/>
              <w:marBottom w:val="0"/>
              <w:divBdr>
                <w:top w:val="none" w:sz="0" w:space="0" w:color="auto"/>
                <w:left w:val="none" w:sz="0" w:space="0" w:color="auto"/>
                <w:bottom w:val="none" w:sz="0" w:space="0" w:color="auto"/>
                <w:right w:val="none" w:sz="0" w:space="0" w:color="auto"/>
              </w:divBdr>
            </w:div>
            <w:div w:id="1250852088">
              <w:marLeft w:val="0"/>
              <w:marRight w:val="0"/>
              <w:marTop w:val="0"/>
              <w:marBottom w:val="0"/>
              <w:divBdr>
                <w:top w:val="none" w:sz="0" w:space="0" w:color="auto"/>
                <w:left w:val="none" w:sz="0" w:space="0" w:color="auto"/>
                <w:bottom w:val="none" w:sz="0" w:space="0" w:color="auto"/>
                <w:right w:val="none" w:sz="0" w:space="0" w:color="auto"/>
              </w:divBdr>
            </w:div>
            <w:div w:id="1314022943">
              <w:marLeft w:val="0"/>
              <w:marRight w:val="0"/>
              <w:marTop w:val="0"/>
              <w:marBottom w:val="0"/>
              <w:divBdr>
                <w:top w:val="none" w:sz="0" w:space="0" w:color="auto"/>
                <w:left w:val="none" w:sz="0" w:space="0" w:color="auto"/>
                <w:bottom w:val="none" w:sz="0" w:space="0" w:color="auto"/>
                <w:right w:val="none" w:sz="0" w:space="0" w:color="auto"/>
              </w:divBdr>
            </w:div>
            <w:div w:id="1335450435">
              <w:marLeft w:val="0"/>
              <w:marRight w:val="0"/>
              <w:marTop w:val="0"/>
              <w:marBottom w:val="0"/>
              <w:divBdr>
                <w:top w:val="none" w:sz="0" w:space="0" w:color="auto"/>
                <w:left w:val="none" w:sz="0" w:space="0" w:color="auto"/>
                <w:bottom w:val="none" w:sz="0" w:space="0" w:color="auto"/>
                <w:right w:val="none" w:sz="0" w:space="0" w:color="auto"/>
              </w:divBdr>
            </w:div>
            <w:div w:id="1459883883">
              <w:marLeft w:val="0"/>
              <w:marRight w:val="0"/>
              <w:marTop w:val="0"/>
              <w:marBottom w:val="0"/>
              <w:divBdr>
                <w:top w:val="none" w:sz="0" w:space="0" w:color="auto"/>
                <w:left w:val="none" w:sz="0" w:space="0" w:color="auto"/>
                <w:bottom w:val="none" w:sz="0" w:space="0" w:color="auto"/>
                <w:right w:val="none" w:sz="0" w:space="0" w:color="auto"/>
              </w:divBdr>
            </w:div>
            <w:div w:id="1528329791">
              <w:marLeft w:val="0"/>
              <w:marRight w:val="0"/>
              <w:marTop w:val="0"/>
              <w:marBottom w:val="0"/>
              <w:divBdr>
                <w:top w:val="none" w:sz="0" w:space="0" w:color="auto"/>
                <w:left w:val="none" w:sz="0" w:space="0" w:color="auto"/>
                <w:bottom w:val="none" w:sz="0" w:space="0" w:color="auto"/>
                <w:right w:val="none" w:sz="0" w:space="0" w:color="auto"/>
              </w:divBdr>
            </w:div>
            <w:div w:id="1528758934">
              <w:marLeft w:val="0"/>
              <w:marRight w:val="0"/>
              <w:marTop w:val="0"/>
              <w:marBottom w:val="0"/>
              <w:divBdr>
                <w:top w:val="none" w:sz="0" w:space="0" w:color="auto"/>
                <w:left w:val="none" w:sz="0" w:space="0" w:color="auto"/>
                <w:bottom w:val="none" w:sz="0" w:space="0" w:color="auto"/>
                <w:right w:val="none" w:sz="0" w:space="0" w:color="auto"/>
              </w:divBdr>
            </w:div>
            <w:div w:id="1674726967">
              <w:marLeft w:val="0"/>
              <w:marRight w:val="0"/>
              <w:marTop w:val="0"/>
              <w:marBottom w:val="0"/>
              <w:divBdr>
                <w:top w:val="none" w:sz="0" w:space="0" w:color="auto"/>
                <w:left w:val="none" w:sz="0" w:space="0" w:color="auto"/>
                <w:bottom w:val="none" w:sz="0" w:space="0" w:color="auto"/>
                <w:right w:val="none" w:sz="0" w:space="0" w:color="auto"/>
              </w:divBdr>
            </w:div>
            <w:div w:id="1688366294">
              <w:marLeft w:val="0"/>
              <w:marRight w:val="0"/>
              <w:marTop w:val="0"/>
              <w:marBottom w:val="0"/>
              <w:divBdr>
                <w:top w:val="none" w:sz="0" w:space="0" w:color="auto"/>
                <w:left w:val="none" w:sz="0" w:space="0" w:color="auto"/>
                <w:bottom w:val="none" w:sz="0" w:space="0" w:color="auto"/>
                <w:right w:val="none" w:sz="0" w:space="0" w:color="auto"/>
              </w:divBdr>
            </w:div>
            <w:div w:id="1915385994">
              <w:marLeft w:val="0"/>
              <w:marRight w:val="0"/>
              <w:marTop w:val="0"/>
              <w:marBottom w:val="0"/>
              <w:divBdr>
                <w:top w:val="none" w:sz="0" w:space="0" w:color="auto"/>
                <w:left w:val="none" w:sz="0" w:space="0" w:color="auto"/>
                <w:bottom w:val="none" w:sz="0" w:space="0" w:color="auto"/>
                <w:right w:val="none" w:sz="0" w:space="0" w:color="auto"/>
              </w:divBdr>
            </w:div>
            <w:div w:id="1932859250">
              <w:marLeft w:val="0"/>
              <w:marRight w:val="0"/>
              <w:marTop w:val="0"/>
              <w:marBottom w:val="0"/>
              <w:divBdr>
                <w:top w:val="none" w:sz="0" w:space="0" w:color="auto"/>
                <w:left w:val="none" w:sz="0" w:space="0" w:color="auto"/>
                <w:bottom w:val="none" w:sz="0" w:space="0" w:color="auto"/>
                <w:right w:val="none" w:sz="0" w:space="0" w:color="auto"/>
              </w:divBdr>
            </w:div>
            <w:div w:id="1992635172">
              <w:marLeft w:val="0"/>
              <w:marRight w:val="0"/>
              <w:marTop w:val="0"/>
              <w:marBottom w:val="0"/>
              <w:divBdr>
                <w:top w:val="none" w:sz="0" w:space="0" w:color="auto"/>
                <w:left w:val="none" w:sz="0" w:space="0" w:color="auto"/>
                <w:bottom w:val="none" w:sz="0" w:space="0" w:color="auto"/>
                <w:right w:val="none" w:sz="0" w:space="0" w:color="auto"/>
              </w:divBdr>
            </w:div>
            <w:div w:id="2097357401">
              <w:marLeft w:val="0"/>
              <w:marRight w:val="0"/>
              <w:marTop w:val="0"/>
              <w:marBottom w:val="0"/>
              <w:divBdr>
                <w:top w:val="none" w:sz="0" w:space="0" w:color="auto"/>
                <w:left w:val="none" w:sz="0" w:space="0" w:color="auto"/>
                <w:bottom w:val="none" w:sz="0" w:space="0" w:color="auto"/>
                <w:right w:val="none" w:sz="0" w:space="0" w:color="auto"/>
              </w:divBdr>
            </w:div>
            <w:div w:id="2136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561">
      <w:bodyDiv w:val="1"/>
      <w:marLeft w:val="0"/>
      <w:marRight w:val="0"/>
      <w:marTop w:val="0"/>
      <w:marBottom w:val="0"/>
      <w:divBdr>
        <w:top w:val="none" w:sz="0" w:space="0" w:color="auto"/>
        <w:left w:val="none" w:sz="0" w:space="0" w:color="auto"/>
        <w:bottom w:val="none" w:sz="0" w:space="0" w:color="auto"/>
        <w:right w:val="none" w:sz="0" w:space="0" w:color="auto"/>
      </w:divBdr>
      <w:divsChild>
        <w:div w:id="686904431">
          <w:marLeft w:val="0"/>
          <w:marRight w:val="0"/>
          <w:marTop w:val="0"/>
          <w:marBottom w:val="0"/>
          <w:divBdr>
            <w:top w:val="none" w:sz="0" w:space="0" w:color="auto"/>
            <w:left w:val="none" w:sz="0" w:space="0" w:color="auto"/>
            <w:bottom w:val="none" w:sz="0" w:space="0" w:color="auto"/>
            <w:right w:val="none" w:sz="0" w:space="0" w:color="auto"/>
          </w:divBdr>
          <w:divsChild>
            <w:div w:id="46802263">
              <w:marLeft w:val="0"/>
              <w:marRight w:val="0"/>
              <w:marTop w:val="0"/>
              <w:marBottom w:val="0"/>
              <w:divBdr>
                <w:top w:val="none" w:sz="0" w:space="0" w:color="auto"/>
                <w:left w:val="none" w:sz="0" w:space="0" w:color="auto"/>
                <w:bottom w:val="none" w:sz="0" w:space="0" w:color="auto"/>
                <w:right w:val="none" w:sz="0" w:space="0" w:color="auto"/>
              </w:divBdr>
            </w:div>
            <w:div w:id="195625716">
              <w:marLeft w:val="0"/>
              <w:marRight w:val="0"/>
              <w:marTop w:val="0"/>
              <w:marBottom w:val="0"/>
              <w:divBdr>
                <w:top w:val="none" w:sz="0" w:space="0" w:color="auto"/>
                <w:left w:val="none" w:sz="0" w:space="0" w:color="auto"/>
                <w:bottom w:val="none" w:sz="0" w:space="0" w:color="auto"/>
                <w:right w:val="none" w:sz="0" w:space="0" w:color="auto"/>
              </w:divBdr>
            </w:div>
            <w:div w:id="282881951">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466046160">
              <w:marLeft w:val="0"/>
              <w:marRight w:val="0"/>
              <w:marTop w:val="0"/>
              <w:marBottom w:val="0"/>
              <w:divBdr>
                <w:top w:val="none" w:sz="0" w:space="0" w:color="auto"/>
                <w:left w:val="none" w:sz="0" w:space="0" w:color="auto"/>
                <w:bottom w:val="none" w:sz="0" w:space="0" w:color="auto"/>
                <w:right w:val="none" w:sz="0" w:space="0" w:color="auto"/>
              </w:divBdr>
            </w:div>
            <w:div w:id="528758357">
              <w:marLeft w:val="0"/>
              <w:marRight w:val="0"/>
              <w:marTop w:val="0"/>
              <w:marBottom w:val="0"/>
              <w:divBdr>
                <w:top w:val="none" w:sz="0" w:space="0" w:color="auto"/>
                <w:left w:val="none" w:sz="0" w:space="0" w:color="auto"/>
                <w:bottom w:val="none" w:sz="0" w:space="0" w:color="auto"/>
                <w:right w:val="none" w:sz="0" w:space="0" w:color="auto"/>
              </w:divBdr>
            </w:div>
            <w:div w:id="647902189">
              <w:marLeft w:val="0"/>
              <w:marRight w:val="0"/>
              <w:marTop w:val="0"/>
              <w:marBottom w:val="0"/>
              <w:divBdr>
                <w:top w:val="none" w:sz="0" w:space="0" w:color="auto"/>
                <w:left w:val="none" w:sz="0" w:space="0" w:color="auto"/>
                <w:bottom w:val="none" w:sz="0" w:space="0" w:color="auto"/>
                <w:right w:val="none" w:sz="0" w:space="0" w:color="auto"/>
              </w:divBdr>
            </w:div>
            <w:div w:id="744030331">
              <w:marLeft w:val="0"/>
              <w:marRight w:val="0"/>
              <w:marTop w:val="0"/>
              <w:marBottom w:val="0"/>
              <w:divBdr>
                <w:top w:val="none" w:sz="0" w:space="0" w:color="auto"/>
                <w:left w:val="none" w:sz="0" w:space="0" w:color="auto"/>
                <w:bottom w:val="none" w:sz="0" w:space="0" w:color="auto"/>
                <w:right w:val="none" w:sz="0" w:space="0" w:color="auto"/>
              </w:divBdr>
            </w:div>
            <w:div w:id="1246961071">
              <w:marLeft w:val="0"/>
              <w:marRight w:val="0"/>
              <w:marTop w:val="0"/>
              <w:marBottom w:val="0"/>
              <w:divBdr>
                <w:top w:val="none" w:sz="0" w:space="0" w:color="auto"/>
                <w:left w:val="none" w:sz="0" w:space="0" w:color="auto"/>
                <w:bottom w:val="none" w:sz="0" w:space="0" w:color="auto"/>
                <w:right w:val="none" w:sz="0" w:space="0" w:color="auto"/>
              </w:divBdr>
            </w:div>
            <w:div w:id="1324626328">
              <w:marLeft w:val="0"/>
              <w:marRight w:val="0"/>
              <w:marTop w:val="0"/>
              <w:marBottom w:val="0"/>
              <w:divBdr>
                <w:top w:val="none" w:sz="0" w:space="0" w:color="auto"/>
                <w:left w:val="none" w:sz="0" w:space="0" w:color="auto"/>
                <w:bottom w:val="none" w:sz="0" w:space="0" w:color="auto"/>
                <w:right w:val="none" w:sz="0" w:space="0" w:color="auto"/>
              </w:divBdr>
            </w:div>
            <w:div w:id="1654261843">
              <w:marLeft w:val="0"/>
              <w:marRight w:val="0"/>
              <w:marTop w:val="0"/>
              <w:marBottom w:val="0"/>
              <w:divBdr>
                <w:top w:val="none" w:sz="0" w:space="0" w:color="auto"/>
                <w:left w:val="none" w:sz="0" w:space="0" w:color="auto"/>
                <w:bottom w:val="none" w:sz="0" w:space="0" w:color="auto"/>
                <w:right w:val="none" w:sz="0" w:space="0" w:color="auto"/>
              </w:divBdr>
            </w:div>
            <w:div w:id="1661688684">
              <w:marLeft w:val="0"/>
              <w:marRight w:val="0"/>
              <w:marTop w:val="0"/>
              <w:marBottom w:val="0"/>
              <w:divBdr>
                <w:top w:val="none" w:sz="0" w:space="0" w:color="auto"/>
                <w:left w:val="none" w:sz="0" w:space="0" w:color="auto"/>
                <w:bottom w:val="none" w:sz="0" w:space="0" w:color="auto"/>
                <w:right w:val="none" w:sz="0" w:space="0" w:color="auto"/>
              </w:divBdr>
            </w:div>
            <w:div w:id="1672558834">
              <w:marLeft w:val="0"/>
              <w:marRight w:val="0"/>
              <w:marTop w:val="0"/>
              <w:marBottom w:val="0"/>
              <w:divBdr>
                <w:top w:val="none" w:sz="0" w:space="0" w:color="auto"/>
                <w:left w:val="none" w:sz="0" w:space="0" w:color="auto"/>
                <w:bottom w:val="none" w:sz="0" w:space="0" w:color="auto"/>
                <w:right w:val="none" w:sz="0" w:space="0" w:color="auto"/>
              </w:divBdr>
            </w:div>
            <w:div w:id="1701935550">
              <w:marLeft w:val="0"/>
              <w:marRight w:val="0"/>
              <w:marTop w:val="0"/>
              <w:marBottom w:val="0"/>
              <w:divBdr>
                <w:top w:val="none" w:sz="0" w:space="0" w:color="auto"/>
                <w:left w:val="none" w:sz="0" w:space="0" w:color="auto"/>
                <w:bottom w:val="none" w:sz="0" w:space="0" w:color="auto"/>
                <w:right w:val="none" w:sz="0" w:space="0" w:color="auto"/>
              </w:divBdr>
            </w:div>
            <w:div w:id="1732847102">
              <w:marLeft w:val="0"/>
              <w:marRight w:val="0"/>
              <w:marTop w:val="0"/>
              <w:marBottom w:val="0"/>
              <w:divBdr>
                <w:top w:val="none" w:sz="0" w:space="0" w:color="auto"/>
                <w:left w:val="none" w:sz="0" w:space="0" w:color="auto"/>
                <w:bottom w:val="none" w:sz="0" w:space="0" w:color="auto"/>
                <w:right w:val="none" w:sz="0" w:space="0" w:color="auto"/>
              </w:divBdr>
            </w:div>
            <w:div w:id="1751194616">
              <w:marLeft w:val="0"/>
              <w:marRight w:val="0"/>
              <w:marTop w:val="0"/>
              <w:marBottom w:val="0"/>
              <w:divBdr>
                <w:top w:val="none" w:sz="0" w:space="0" w:color="auto"/>
                <w:left w:val="none" w:sz="0" w:space="0" w:color="auto"/>
                <w:bottom w:val="none" w:sz="0" w:space="0" w:color="auto"/>
                <w:right w:val="none" w:sz="0" w:space="0" w:color="auto"/>
              </w:divBdr>
            </w:div>
            <w:div w:id="1762946036">
              <w:marLeft w:val="0"/>
              <w:marRight w:val="0"/>
              <w:marTop w:val="0"/>
              <w:marBottom w:val="0"/>
              <w:divBdr>
                <w:top w:val="none" w:sz="0" w:space="0" w:color="auto"/>
                <w:left w:val="none" w:sz="0" w:space="0" w:color="auto"/>
                <w:bottom w:val="none" w:sz="0" w:space="0" w:color="auto"/>
                <w:right w:val="none" w:sz="0" w:space="0" w:color="auto"/>
              </w:divBdr>
            </w:div>
            <w:div w:id="1834027622">
              <w:marLeft w:val="0"/>
              <w:marRight w:val="0"/>
              <w:marTop w:val="0"/>
              <w:marBottom w:val="0"/>
              <w:divBdr>
                <w:top w:val="none" w:sz="0" w:space="0" w:color="auto"/>
                <w:left w:val="none" w:sz="0" w:space="0" w:color="auto"/>
                <w:bottom w:val="none" w:sz="0" w:space="0" w:color="auto"/>
                <w:right w:val="none" w:sz="0" w:space="0" w:color="auto"/>
              </w:divBdr>
            </w:div>
            <w:div w:id="2071149034">
              <w:marLeft w:val="0"/>
              <w:marRight w:val="0"/>
              <w:marTop w:val="0"/>
              <w:marBottom w:val="0"/>
              <w:divBdr>
                <w:top w:val="none" w:sz="0" w:space="0" w:color="auto"/>
                <w:left w:val="none" w:sz="0" w:space="0" w:color="auto"/>
                <w:bottom w:val="none" w:sz="0" w:space="0" w:color="auto"/>
                <w:right w:val="none" w:sz="0" w:space="0" w:color="auto"/>
              </w:divBdr>
            </w:div>
            <w:div w:id="2127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364">
      <w:bodyDiv w:val="1"/>
      <w:marLeft w:val="0"/>
      <w:marRight w:val="0"/>
      <w:marTop w:val="0"/>
      <w:marBottom w:val="0"/>
      <w:divBdr>
        <w:top w:val="none" w:sz="0" w:space="0" w:color="auto"/>
        <w:left w:val="none" w:sz="0" w:space="0" w:color="auto"/>
        <w:bottom w:val="none" w:sz="0" w:space="0" w:color="auto"/>
        <w:right w:val="none" w:sz="0" w:space="0" w:color="auto"/>
      </w:divBdr>
      <w:divsChild>
        <w:div w:id="1563908818">
          <w:marLeft w:val="0"/>
          <w:marRight w:val="0"/>
          <w:marTop w:val="0"/>
          <w:marBottom w:val="0"/>
          <w:divBdr>
            <w:top w:val="none" w:sz="0" w:space="0" w:color="auto"/>
            <w:left w:val="none" w:sz="0" w:space="0" w:color="auto"/>
            <w:bottom w:val="none" w:sz="0" w:space="0" w:color="auto"/>
            <w:right w:val="none" w:sz="0" w:space="0" w:color="auto"/>
          </w:divBdr>
          <w:divsChild>
            <w:div w:id="130101712">
              <w:marLeft w:val="0"/>
              <w:marRight w:val="0"/>
              <w:marTop w:val="0"/>
              <w:marBottom w:val="0"/>
              <w:divBdr>
                <w:top w:val="none" w:sz="0" w:space="0" w:color="auto"/>
                <w:left w:val="none" w:sz="0" w:space="0" w:color="auto"/>
                <w:bottom w:val="none" w:sz="0" w:space="0" w:color="auto"/>
                <w:right w:val="none" w:sz="0" w:space="0" w:color="auto"/>
              </w:divBdr>
            </w:div>
            <w:div w:id="178475782">
              <w:marLeft w:val="0"/>
              <w:marRight w:val="0"/>
              <w:marTop w:val="0"/>
              <w:marBottom w:val="0"/>
              <w:divBdr>
                <w:top w:val="none" w:sz="0" w:space="0" w:color="auto"/>
                <w:left w:val="none" w:sz="0" w:space="0" w:color="auto"/>
                <w:bottom w:val="none" w:sz="0" w:space="0" w:color="auto"/>
                <w:right w:val="none" w:sz="0" w:space="0" w:color="auto"/>
              </w:divBdr>
            </w:div>
            <w:div w:id="287591688">
              <w:marLeft w:val="0"/>
              <w:marRight w:val="0"/>
              <w:marTop w:val="0"/>
              <w:marBottom w:val="0"/>
              <w:divBdr>
                <w:top w:val="none" w:sz="0" w:space="0" w:color="auto"/>
                <w:left w:val="none" w:sz="0" w:space="0" w:color="auto"/>
                <w:bottom w:val="none" w:sz="0" w:space="0" w:color="auto"/>
                <w:right w:val="none" w:sz="0" w:space="0" w:color="auto"/>
              </w:divBdr>
            </w:div>
            <w:div w:id="699547737">
              <w:marLeft w:val="0"/>
              <w:marRight w:val="0"/>
              <w:marTop w:val="0"/>
              <w:marBottom w:val="0"/>
              <w:divBdr>
                <w:top w:val="none" w:sz="0" w:space="0" w:color="auto"/>
                <w:left w:val="none" w:sz="0" w:space="0" w:color="auto"/>
                <w:bottom w:val="none" w:sz="0" w:space="0" w:color="auto"/>
                <w:right w:val="none" w:sz="0" w:space="0" w:color="auto"/>
              </w:divBdr>
            </w:div>
            <w:div w:id="896866166">
              <w:marLeft w:val="0"/>
              <w:marRight w:val="0"/>
              <w:marTop w:val="0"/>
              <w:marBottom w:val="0"/>
              <w:divBdr>
                <w:top w:val="none" w:sz="0" w:space="0" w:color="auto"/>
                <w:left w:val="none" w:sz="0" w:space="0" w:color="auto"/>
                <w:bottom w:val="none" w:sz="0" w:space="0" w:color="auto"/>
                <w:right w:val="none" w:sz="0" w:space="0" w:color="auto"/>
              </w:divBdr>
            </w:div>
            <w:div w:id="916014411">
              <w:marLeft w:val="0"/>
              <w:marRight w:val="0"/>
              <w:marTop w:val="0"/>
              <w:marBottom w:val="0"/>
              <w:divBdr>
                <w:top w:val="none" w:sz="0" w:space="0" w:color="auto"/>
                <w:left w:val="none" w:sz="0" w:space="0" w:color="auto"/>
                <w:bottom w:val="none" w:sz="0" w:space="0" w:color="auto"/>
                <w:right w:val="none" w:sz="0" w:space="0" w:color="auto"/>
              </w:divBdr>
            </w:div>
            <w:div w:id="970476906">
              <w:marLeft w:val="0"/>
              <w:marRight w:val="0"/>
              <w:marTop w:val="0"/>
              <w:marBottom w:val="0"/>
              <w:divBdr>
                <w:top w:val="none" w:sz="0" w:space="0" w:color="auto"/>
                <w:left w:val="none" w:sz="0" w:space="0" w:color="auto"/>
                <w:bottom w:val="none" w:sz="0" w:space="0" w:color="auto"/>
                <w:right w:val="none" w:sz="0" w:space="0" w:color="auto"/>
              </w:divBdr>
            </w:div>
            <w:div w:id="1056396202">
              <w:marLeft w:val="0"/>
              <w:marRight w:val="0"/>
              <w:marTop w:val="0"/>
              <w:marBottom w:val="0"/>
              <w:divBdr>
                <w:top w:val="none" w:sz="0" w:space="0" w:color="auto"/>
                <w:left w:val="none" w:sz="0" w:space="0" w:color="auto"/>
                <w:bottom w:val="none" w:sz="0" w:space="0" w:color="auto"/>
                <w:right w:val="none" w:sz="0" w:space="0" w:color="auto"/>
              </w:divBdr>
            </w:div>
            <w:div w:id="1120300016">
              <w:marLeft w:val="0"/>
              <w:marRight w:val="0"/>
              <w:marTop w:val="0"/>
              <w:marBottom w:val="0"/>
              <w:divBdr>
                <w:top w:val="none" w:sz="0" w:space="0" w:color="auto"/>
                <w:left w:val="none" w:sz="0" w:space="0" w:color="auto"/>
                <w:bottom w:val="none" w:sz="0" w:space="0" w:color="auto"/>
                <w:right w:val="none" w:sz="0" w:space="0" w:color="auto"/>
              </w:divBdr>
            </w:div>
            <w:div w:id="1174875689">
              <w:marLeft w:val="0"/>
              <w:marRight w:val="0"/>
              <w:marTop w:val="0"/>
              <w:marBottom w:val="0"/>
              <w:divBdr>
                <w:top w:val="none" w:sz="0" w:space="0" w:color="auto"/>
                <w:left w:val="none" w:sz="0" w:space="0" w:color="auto"/>
                <w:bottom w:val="none" w:sz="0" w:space="0" w:color="auto"/>
                <w:right w:val="none" w:sz="0" w:space="0" w:color="auto"/>
              </w:divBdr>
            </w:div>
            <w:div w:id="1201279531">
              <w:marLeft w:val="0"/>
              <w:marRight w:val="0"/>
              <w:marTop w:val="0"/>
              <w:marBottom w:val="0"/>
              <w:divBdr>
                <w:top w:val="none" w:sz="0" w:space="0" w:color="auto"/>
                <w:left w:val="none" w:sz="0" w:space="0" w:color="auto"/>
                <w:bottom w:val="none" w:sz="0" w:space="0" w:color="auto"/>
                <w:right w:val="none" w:sz="0" w:space="0" w:color="auto"/>
              </w:divBdr>
            </w:div>
            <w:div w:id="1591427649">
              <w:marLeft w:val="0"/>
              <w:marRight w:val="0"/>
              <w:marTop w:val="0"/>
              <w:marBottom w:val="0"/>
              <w:divBdr>
                <w:top w:val="none" w:sz="0" w:space="0" w:color="auto"/>
                <w:left w:val="none" w:sz="0" w:space="0" w:color="auto"/>
                <w:bottom w:val="none" w:sz="0" w:space="0" w:color="auto"/>
                <w:right w:val="none" w:sz="0" w:space="0" w:color="auto"/>
              </w:divBdr>
            </w:div>
            <w:div w:id="1597668722">
              <w:marLeft w:val="0"/>
              <w:marRight w:val="0"/>
              <w:marTop w:val="0"/>
              <w:marBottom w:val="0"/>
              <w:divBdr>
                <w:top w:val="none" w:sz="0" w:space="0" w:color="auto"/>
                <w:left w:val="none" w:sz="0" w:space="0" w:color="auto"/>
                <w:bottom w:val="none" w:sz="0" w:space="0" w:color="auto"/>
                <w:right w:val="none" w:sz="0" w:space="0" w:color="auto"/>
              </w:divBdr>
            </w:div>
            <w:div w:id="1608851039">
              <w:marLeft w:val="0"/>
              <w:marRight w:val="0"/>
              <w:marTop w:val="0"/>
              <w:marBottom w:val="0"/>
              <w:divBdr>
                <w:top w:val="none" w:sz="0" w:space="0" w:color="auto"/>
                <w:left w:val="none" w:sz="0" w:space="0" w:color="auto"/>
                <w:bottom w:val="none" w:sz="0" w:space="0" w:color="auto"/>
                <w:right w:val="none" w:sz="0" w:space="0" w:color="auto"/>
              </w:divBdr>
            </w:div>
            <w:div w:id="1974946403">
              <w:marLeft w:val="0"/>
              <w:marRight w:val="0"/>
              <w:marTop w:val="0"/>
              <w:marBottom w:val="0"/>
              <w:divBdr>
                <w:top w:val="none" w:sz="0" w:space="0" w:color="auto"/>
                <w:left w:val="none" w:sz="0" w:space="0" w:color="auto"/>
                <w:bottom w:val="none" w:sz="0" w:space="0" w:color="auto"/>
                <w:right w:val="none" w:sz="0" w:space="0" w:color="auto"/>
              </w:divBdr>
            </w:div>
            <w:div w:id="2030058225">
              <w:marLeft w:val="0"/>
              <w:marRight w:val="0"/>
              <w:marTop w:val="0"/>
              <w:marBottom w:val="0"/>
              <w:divBdr>
                <w:top w:val="none" w:sz="0" w:space="0" w:color="auto"/>
                <w:left w:val="none" w:sz="0" w:space="0" w:color="auto"/>
                <w:bottom w:val="none" w:sz="0" w:space="0" w:color="auto"/>
                <w:right w:val="none" w:sz="0" w:space="0" w:color="auto"/>
              </w:divBdr>
            </w:div>
            <w:div w:id="20839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355">
      <w:bodyDiv w:val="1"/>
      <w:marLeft w:val="0"/>
      <w:marRight w:val="0"/>
      <w:marTop w:val="0"/>
      <w:marBottom w:val="0"/>
      <w:divBdr>
        <w:top w:val="none" w:sz="0" w:space="0" w:color="auto"/>
        <w:left w:val="none" w:sz="0" w:space="0" w:color="auto"/>
        <w:bottom w:val="none" w:sz="0" w:space="0" w:color="auto"/>
        <w:right w:val="none" w:sz="0" w:space="0" w:color="auto"/>
      </w:divBdr>
      <w:divsChild>
        <w:div w:id="1466384474">
          <w:marLeft w:val="0"/>
          <w:marRight w:val="0"/>
          <w:marTop w:val="0"/>
          <w:marBottom w:val="0"/>
          <w:divBdr>
            <w:top w:val="none" w:sz="0" w:space="0" w:color="auto"/>
            <w:left w:val="none" w:sz="0" w:space="0" w:color="auto"/>
            <w:bottom w:val="none" w:sz="0" w:space="0" w:color="auto"/>
            <w:right w:val="none" w:sz="0" w:space="0" w:color="auto"/>
          </w:divBdr>
          <w:divsChild>
            <w:div w:id="83186715">
              <w:marLeft w:val="0"/>
              <w:marRight w:val="0"/>
              <w:marTop w:val="0"/>
              <w:marBottom w:val="0"/>
              <w:divBdr>
                <w:top w:val="none" w:sz="0" w:space="0" w:color="auto"/>
                <w:left w:val="none" w:sz="0" w:space="0" w:color="auto"/>
                <w:bottom w:val="none" w:sz="0" w:space="0" w:color="auto"/>
                <w:right w:val="none" w:sz="0" w:space="0" w:color="auto"/>
              </w:divBdr>
            </w:div>
            <w:div w:id="137260482">
              <w:marLeft w:val="0"/>
              <w:marRight w:val="0"/>
              <w:marTop w:val="0"/>
              <w:marBottom w:val="0"/>
              <w:divBdr>
                <w:top w:val="none" w:sz="0" w:space="0" w:color="auto"/>
                <w:left w:val="none" w:sz="0" w:space="0" w:color="auto"/>
                <w:bottom w:val="none" w:sz="0" w:space="0" w:color="auto"/>
                <w:right w:val="none" w:sz="0" w:space="0" w:color="auto"/>
              </w:divBdr>
            </w:div>
            <w:div w:id="243799914">
              <w:marLeft w:val="0"/>
              <w:marRight w:val="0"/>
              <w:marTop w:val="0"/>
              <w:marBottom w:val="0"/>
              <w:divBdr>
                <w:top w:val="none" w:sz="0" w:space="0" w:color="auto"/>
                <w:left w:val="none" w:sz="0" w:space="0" w:color="auto"/>
                <w:bottom w:val="none" w:sz="0" w:space="0" w:color="auto"/>
                <w:right w:val="none" w:sz="0" w:space="0" w:color="auto"/>
              </w:divBdr>
            </w:div>
            <w:div w:id="249779442">
              <w:marLeft w:val="0"/>
              <w:marRight w:val="0"/>
              <w:marTop w:val="0"/>
              <w:marBottom w:val="0"/>
              <w:divBdr>
                <w:top w:val="none" w:sz="0" w:space="0" w:color="auto"/>
                <w:left w:val="none" w:sz="0" w:space="0" w:color="auto"/>
                <w:bottom w:val="none" w:sz="0" w:space="0" w:color="auto"/>
                <w:right w:val="none" w:sz="0" w:space="0" w:color="auto"/>
              </w:divBdr>
            </w:div>
            <w:div w:id="440996181">
              <w:marLeft w:val="0"/>
              <w:marRight w:val="0"/>
              <w:marTop w:val="0"/>
              <w:marBottom w:val="0"/>
              <w:divBdr>
                <w:top w:val="none" w:sz="0" w:space="0" w:color="auto"/>
                <w:left w:val="none" w:sz="0" w:space="0" w:color="auto"/>
                <w:bottom w:val="none" w:sz="0" w:space="0" w:color="auto"/>
                <w:right w:val="none" w:sz="0" w:space="0" w:color="auto"/>
              </w:divBdr>
            </w:div>
            <w:div w:id="538708496">
              <w:marLeft w:val="0"/>
              <w:marRight w:val="0"/>
              <w:marTop w:val="0"/>
              <w:marBottom w:val="0"/>
              <w:divBdr>
                <w:top w:val="none" w:sz="0" w:space="0" w:color="auto"/>
                <w:left w:val="none" w:sz="0" w:space="0" w:color="auto"/>
                <w:bottom w:val="none" w:sz="0" w:space="0" w:color="auto"/>
                <w:right w:val="none" w:sz="0" w:space="0" w:color="auto"/>
              </w:divBdr>
            </w:div>
            <w:div w:id="569116770">
              <w:marLeft w:val="0"/>
              <w:marRight w:val="0"/>
              <w:marTop w:val="0"/>
              <w:marBottom w:val="0"/>
              <w:divBdr>
                <w:top w:val="none" w:sz="0" w:space="0" w:color="auto"/>
                <w:left w:val="none" w:sz="0" w:space="0" w:color="auto"/>
                <w:bottom w:val="none" w:sz="0" w:space="0" w:color="auto"/>
                <w:right w:val="none" w:sz="0" w:space="0" w:color="auto"/>
              </w:divBdr>
            </w:div>
            <w:div w:id="755443711">
              <w:marLeft w:val="0"/>
              <w:marRight w:val="0"/>
              <w:marTop w:val="0"/>
              <w:marBottom w:val="0"/>
              <w:divBdr>
                <w:top w:val="none" w:sz="0" w:space="0" w:color="auto"/>
                <w:left w:val="none" w:sz="0" w:space="0" w:color="auto"/>
                <w:bottom w:val="none" w:sz="0" w:space="0" w:color="auto"/>
                <w:right w:val="none" w:sz="0" w:space="0" w:color="auto"/>
              </w:divBdr>
            </w:div>
            <w:div w:id="847403367">
              <w:marLeft w:val="0"/>
              <w:marRight w:val="0"/>
              <w:marTop w:val="0"/>
              <w:marBottom w:val="0"/>
              <w:divBdr>
                <w:top w:val="none" w:sz="0" w:space="0" w:color="auto"/>
                <w:left w:val="none" w:sz="0" w:space="0" w:color="auto"/>
                <w:bottom w:val="none" w:sz="0" w:space="0" w:color="auto"/>
                <w:right w:val="none" w:sz="0" w:space="0" w:color="auto"/>
              </w:divBdr>
            </w:div>
            <w:div w:id="966352729">
              <w:marLeft w:val="0"/>
              <w:marRight w:val="0"/>
              <w:marTop w:val="0"/>
              <w:marBottom w:val="0"/>
              <w:divBdr>
                <w:top w:val="none" w:sz="0" w:space="0" w:color="auto"/>
                <w:left w:val="none" w:sz="0" w:space="0" w:color="auto"/>
                <w:bottom w:val="none" w:sz="0" w:space="0" w:color="auto"/>
                <w:right w:val="none" w:sz="0" w:space="0" w:color="auto"/>
              </w:divBdr>
            </w:div>
            <w:div w:id="1246572598">
              <w:marLeft w:val="0"/>
              <w:marRight w:val="0"/>
              <w:marTop w:val="0"/>
              <w:marBottom w:val="0"/>
              <w:divBdr>
                <w:top w:val="none" w:sz="0" w:space="0" w:color="auto"/>
                <w:left w:val="none" w:sz="0" w:space="0" w:color="auto"/>
                <w:bottom w:val="none" w:sz="0" w:space="0" w:color="auto"/>
                <w:right w:val="none" w:sz="0" w:space="0" w:color="auto"/>
              </w:divBdr>
            </w:div>
            <w:div w:id="1313678344">
              <w:marLeft w:val="0"/>
              <w:marRight w:val="0"/>
              <w:marTop w:val="0"/>
              <w:marBottom w:val="0"/>
              <w:divBdr>
                <w:top w:val="none" w:sz="0" w:space="0" w:color="auto"/>
                <w:left w:val="none" w:sz="0" w:space="0" w:color="auto"/>
                <w:bottom w:val="none" w:sz="0" w:space="0" w:color="auto"/>
                <w:right w:val="none" w:sz="0" w:space="0" w:color="auto"/>
              </w:divBdr>
            </w:div>
            <w:div w:id="1438141259">
              <w:marLeft w:val="0"/>
              <w:marRight w:val="0"/>
              <w:marTop w:val="0"/>
              <w:marBottom w:val="0"/>
              <w:divBdr>
                <w:top w:val="none" w:sz="0" w:space="0" w:color="auto"/>
                <w:left w:val="none" w:sz="0" w:space="0" w:color="auto"/>
                <w:bottom w:val="none" w:sz="0" w:space="0" w:color="auto"/>
                <w:right w:val="none" w:sz="0" w:space="0" w:color="auto"/>
              </w:divBdr>
            </w:div>
            <w:div w:id="1450659005">
              <w:marLeft w:val="0"/>
              <w:marRight w:val="0"/>
              <w:marTop w:val="0"/>
              <w:marBottom w:val="0"/>
              <w:divBdr>
                <w:top w:val="none" w:sz="0" w:space="0" w:color="auto"/>
                <w:left w:val="none" w:sz="0" w:space="0" w:color="auto"/>
                <w:bottom w:val="none" w:sz="0" w:space="0" w:color="auto"/>
                <w:right w:val="none" w:sz="0" w:space="0" w:color="auto"/>
              </w:divBdr>
            </w:div>
            <w:div w:id="1609121932">
              <w:marLeft w:val="0"/>
              <w:marRight w:val="0"/>
              <w:marTop w:val="0"/>
              <w:marBottom w:val="0"/>
              <w:divBdr>
                <w:top w:val="none" w:sz="0" w:space="0" w:color="auto"/>
                <w:left w:val="none" w:sz="0" w:space="0" w:color="auto"/>
                <w:bottom w:val="none" w:sz="0" w:space="0" w:color="auto"/>
                <w:right w:val="none" w:sz="0" w:space="0" w:color="auto"/>
              </w:divBdr>
            </w:div>
            <w:div w:id="1696467495">
              <w:marLeft w:val="0"/>
              <w:marRight w:val="0"/>
              <w:marTop w:val="0"/>
              <w:marBottom w:val="0"/>
              <w:divBdr>
                <w:top w:val="none" w:sz="0" w:space="0" w:color="auto"/>
                <w:left w:val="none" w:sz="0" w:space="0" w:color="auto"/>
                <w:bottom w:val="none" w:sz="0" w:space="0" w:color="auto"/>
                <w:right w:val="none" w:sz="0" w:space="0" w:color="auto"/>
              </w:divBdr>
            </w:div>
            <w:div w:id="1865285884">
              <w:marLeft w:val="0"/>
              <w:marRight w:val="0"/>
              <w:marTop w:val="0"/>
              <w:marBottom w:val="0"/>
              <w:divBdr>
                <w:top w:val="none" w:sz="0" w:space="0" w:color="auto"/>
                <w:left w:val="none" w:sz="0" w:space="0" w:color="auto"/>
                <w:bottom w:val="none" w:sz="0" w:space="0" w:color="auto"/>
                <w:right w:val="none" w:sz="0" w:space="0" w:color="auto"/>
              </w:divBdr>
            </w:div>
            <w:div w:id="1872646308">
              <w:marLeft w:val="0"/>
              <w:marRight w:val="0"/>
              <w:marTop w:val="0"/>
              <w:marBottom w:val="0"/>
              <w:divBdr>
                <w:top w:val="none" w:sz="0" w:space="0" w:color="auto"/>
                <w:left w:val="none" w:sz="0" w:space="0" w:color="auto"/>
                <w:bottom w:val="none" w:sz="0" w:space="0" w:color="auto"/>
                <w:right w:val="none" w:sz="0" w:space="0" w:color="auto"/>
              </w:divBdr>
            </w:div>
            <w:div w:id="1920748744">
              <w:marLeft w:val="0"/>
              <w:marRight w:val="0"/>
              <w:marTop w:val="0"/>
              <w:marBottom w:val="0"/>
              <w:divBdr>
                <w:top w:val="none" w:sz="0" w:space="0" w:color="auto"/>
                <w:left w:val="none" w:sz="0" w:space="0" w:color="auto"/>
                <w:bottom w:val="none" w:sz="0" w:space="0" w:color="auto"/>
                <w:right w:val="none" w:sz="0" w:space="0" w:color="auto"/>
              </w:divBdr>
            </w:div>
            <w:div w:id="21068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8032">
      <w:bodyDiv w:val="1"/>
      <w:marLeft w:val="0"/>
      <w:marRight w:val="0"/>
      <w:marTop w:val="0"/>
      <w:marBottom w:val="0"/>
      <w:divBdr>
        <w:top w:val="none" w:sz="0" w:space="0" w:color="auto"/>
        <w:left w:val="none" w:sz="0" w:space="0" w:color="auto"/>
        <w:bottom w:val="none" w:sz="0" w:space="0" w:color="auto"/>
        <w:right w:val="none" w:sz="0" w:space="0" w:color="auto"/>
      </w:divBdr>
      <w:divsChild>
        <w:div w:id="439254507">
          <w:marLeft w:val="0"/>
          <w:marRight w:val="0"/>
          <w:marTop w:val="0"/>
          <w:marBottom w:val="0"/>
          <w:divBdr>
            <w:top w:val="none" w:sz="0" w:space="0" w:color="auto"/>
            <w:left w:val="none" w:sz="0" w:space="0" w:color="auto"/>
            <w:bottom w:val="none" w:sz="0" w:space="0" w:color="auto"/>
            <w:right w:val="none" w:sz="0" w:space="0" w:color="auto"/>
          </w:divBdr>
          <w:divsChild>
            <w:div w:id="143006356">
              <w:marLeft w:val="0"/>
              <w:marRight w:val="0"/>
              <w:marTop w:val="0"/>
              <w:marBottom w:val="0"/>
              <w:divBdr>
                <w:top w:val="none" w:sz="0" w:space="0" w:color="auto"/>
                <w:left w:val="none" w:sz="0" w:space="0" w:color="auto"/>
                <w:bottom w:val="none" w:sz="0" w:space="0" w:color="auto"/>
                <w:right w:val="none" w:sz="0" w:space="0" w:color="auto"/>
              </w:divBdr>
            </w:div>
            <w:div w:id="406849227">
              <w:marLeft w:val="0"/>
              <w:marRight w:val="0"/>
              <w:marTop w:val="0"/>
              <w:marBottom w:val="0"/>
              <w:divBdr>
                <w:top w:val="none" w:sz="0" w:space="0" w:color="auto"/>
                <w:left w:val="none" w:sz="0" w:space="0" w:color="auto"/>
                <w:bottom w:val="none" w:sz="0" w:space="0" w:color="auto"/>
                <w:right w:val="none" w:sz="0" w:space="0" w:color="auto"/>
              </w:divBdr>
            </w:div>
            <w:div w:id="647513861">
              <w:marLeft w:val="0"/>
              <w:marRight w:val="0"/>
              <w:marTop w:val="0"/>
              <w:marBottom w:val="0"/>
              <w:divBdr>
                <w:top w:val="none" w:sz="0" w:space="0" w:color="auto"/>
                <w:left w:val="none" w:sz="0" w:space="0" w:color="auto"/>
                <w:bottom w:val="none" w:sz="0" w:space="0" w:color="auto"/>
                <w:right w:val="none" w:sz="0" w:space="0" w:color="auto"/>
              </w:divBdr>
            </w:div>
            <w:div w:id="783814722">
              <w:marLeft w:val="0"/>
              <w:marRight w:val="0"/>
              <w:marTop w:val="0"/>
              <w:marBottom w:val="0"/>
              <w:divBdr>
                <w:top w:val="none" w:sz="0" w:space="0" w:color="auto"/>
                <w:left w:val="none" w:sz="0" w:space="0" w:color="auto"/>
                <w:bottom w:val="none" w:sz="0" w:space="0" w:color="auto"/>
                <w:right w:val="none" w:sz="0" w:space="0" w:color="auto"/>
              </w:divBdr>
            </w:div>
            <w:div w:id="850486568">
              <w:marLeft w:val="0"/>
              <w:marRight w:val="0"/>
              <w:marTop w:val="0"/>
              <w:marBottom w:val="0"/>
              <w:divBdr>
                <w:top w:val="none" w:sz="0" w:space="0" w:color="auto"/>
                <w:left w:val="none" w:sz="0" w:space="0" w:color="auto"/>
                <w:bottom w:val="none" w:sz="0" w:space="0" w:color="auto"/>
                <w:right w:val="none" w:sz="0" w:space="0" w:color="auto"/>
              </w:divBdr>
            </w:div>
            <w:div w:id="1261135078">
              <w:marLeft w:val="0"/>
              <w:marRight w:val="0"/>
              <w:marTop w:val="0"/>
              <w:marBottom w:val="0"/>
              <w:divBdr>
                <w:top w:val="none" w:sz="0" w:space="0" w:color="auto"/>
                <w:left w:val="none" w:sz="0" w:space="0" w:color="auto"/>
                <w:bottom w:val="none" w:sz="0" w:space="0" w:color="auto"/>
                <w:right w:val="none" w:sz="0" w:space="0" w:color="auto"/>
              </w:divBdr>
            </w:div>
            <w:div w:id="1295984620">
              <w:marLeft w:val="0"/>
              <w:marRight w:val="0"/>
              <w:marTop w:val="0"/>
              <w:marBottom w:val="0"/>
              <w:divBdr>
                <w:top w:val="none" w:sz="0" w:space="0" w:color="auto"/>
                <w:left w:val="none" w:sz="0" w:space="0" w:color="auto"/>
                <w:bottom w:val="none" w:sz="0" w:space="0" w:color="auto"/>
                <w:right w:val="none" w:sz="0" w:space="0" w:color="auto"/>
              </w:divBdr>
            </w:div>
            <w:div w:id="1402823246">
              <w:marLeft w:val="0"/>
              <w:marRight w:val="0"/>
              <w:marTop w:val="0"/>
              <w:marBottom w:val="0"/>
              <w:divBdr>
                <w:top w:val="none" w:sz="0" w:space="0" w:color="auto"/>
                <w:left w:val="none" w:sz="0" w:space="0" w:color="auto"/>
                <w:bottom w:val="none" w:sz="0" w:space="0" w:color="auto"/>
                <w:right w:val="none" w:sz="0" w:space="0" w:color="auto"/>
              </w:divBdr>
            </w:div>
            <w:div w:id="1420715615">
              <w:marLeft w:val="0"/>
              <w:marRight w:val="0"/>
              <w:marTop w:val="0"/>
              <w:marBottom w:val="0"/>
              <w:divBdr>
                <w:top w:val="none" w:sz="0" w:space="0" w:color="auto"/>
                <w:left w:val="none" w:sz="0" w:space="0" w:color="auto"/>
                <w:bottom w:val="none" w:sz="0" w:space="0" w:color="auto"/>
                <w:right w:val="none" w:sz="0" w:space="0" w:color="auto"/>
              </w:divBdr>
            </w:div>
            <w:div w:id="1588417800">
              <w:marLeft w:val="0"/>
              <w:marRight w:val="0"/>
              <w:marTop w:val="0"/>
              <w:marBottom w:val="0"/>
              <w:divBdr>
                <w:top w:val="none" w:sz="0" w:space="0" w:color="auto"/>
                <w:left w:val="none" w:sz="0" w:space="0" w:color="auto"/>
                <w:bottom w:val="none" w:sz="0" w:space="0" w:color="auto"/>
                <w:right w:val="none" w:sz="0" w:space="0" w:color="auto"/>
              </w:divBdr>
            </w:div>
            <w:div w:id="1589386885">
              <w:marLeft w:val="0"/>
              <w:marRight w:val="0"/>
              <w:marTop w:val="0"/>
              <w:marBottom w:val="0"/>
              <w:divBdr>
                <w:top w:val="none" w:sz="0" w:space="0" w:color="auto"/>
                <w:left w:val="none" w:sz="0" w:space="0" w:color="auto"/>
                <w:bottom w:val="none" w:sz="0" w:space="0" w:color="auto"/>
                <w:right w:val="none" w:sz="0" w:space="0" w:color="auto"/>
              </w:divBdr>
            </w:div>
            <w:div w:id="1969968043">
              <w:marLeft w:val="0"/>
              <w:marRight w:val="0"/>
              <w:marTop w:val="0"/>
              <w:marBottom w:val="0"/>
              <w:divBdr>
                <w:top w:val="none" w:sz="0" w:space="0" w:color="auto"/>
                <w:left w:val="none" w:sz="0" w:space="0" w:color="auto"/>
                <w:bottom w:val="none" w:sz="0" w:space="0" w:color="auto"/>
                <w:right w:val="none" w:sz="0" w:space="0" w:color="auto"/>
              </w:divBdr>
            </w:div>
            <w:div w:id="19744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4341">
      <w:bodyDiv w:val="1"/>
      <w:marLeft w:val="0"/>
      <w:marRight w:val="0"/>
      <w:marTop w:val="0"/>
      <w:marBottom w:val="0"/>
      <w:divBdr>
        <w:top w:val="none" w:sz="0" w:space="0" w:color="auto"/>
        <w:left w:val="none" w:sz="0" w:space="0" w:color="auto"/>
        <w:bottom w:val="none" w:sz="0" w:space="0" w:color="auto"/>
        <w:right w:val="none" w:sz="0" w:space="0" w:color="auto"/>
      </w:divBdr>
      <w:divsChild>
        <w:div w:id="932710917">
          <w:marLeft w:val="0"/>
          <w:marRight w:val="0"/>
          <w:marTop w:val="0"/>
          <w:marBottom w:val="0"/>
          <w:divBdr>
            <w:top w:val="none" w:sz="0" w:space="0" w:color="auto"/>
            <w:left w:val="none" w:sz="0" w:space="0" w:color="auto"/>
            <w:bottom w:val="none" w:sz="0" w:space="0" w:color="auto"/>
            <w:right w:val="none" w:sz="0" w:space="0" w:color="auto"/>
          </w:divBdr>
          <w:divsChild>
            <w:div w:id="26151122">
              <w:marLeft w:val="0"/>
              <w:marRight w:val="0"/>
              <w:marTop w:val="0"/>
              <w:marBottom w:val="0"/>
              <w:divBdr>
                <w:top w:val="none" w:sz="0" w:space="0" w:color="auto"/>
                <w:left w:val="none" w:sz="0" w:space="0" w:color="auto"/>
                <w:bottom w:val="none" w:sz="0" w:space="0" w:color="auto"/>
                <w:right w:val="none" w:sz="0" w:space="0" w:color="auto"/>
              </w:divBdr>
            </w:div>
            <w:div w:id="594019099">
              <w:marLeft w:val="0"/>
              <w:marRight w:val="0"/>
              <w:marTop w:val="0"/>
              <w:marBottom w:val="0"/>
              <w:divBdr>
                <w:top w:val="none" w:sz="0" w:space="0" w:color="auto"/>
                <w:left w:val="none" w:sz="0" w:space="0" w:color="auto"/>
                <w:bottom w:val="none" w:sz="0" w:space="0" w:color="auto"/>
                <w:right w:val="none" w:sz="0" w:space="0" w:color="auto"/>
              </w:divBdr>
            </w:div>
            <w:div w:id="604115217">
              <w:marLeft w:val="0"/>
              <w:marRight w:val="0"/>
              <w:marTop w:val="0"/>
              <w:marBottom w:val="0"/>
              <w:divBdr>
                <w:top w:val="none" w:sz="0" w:space="0" w:color="auto"/>
                <w:left w:val="none" w:sz="0" w:space="0" w:color="auto"/>
                <w:bottom w:val="none" w:sz="0" w:space="0" w:color="auto"/>
                <w:right w:val="none" w:sz="0" w:space="0" w:color="auto"/>
              </w:divBdr>
            </w:div>
            <w:div w:id="866329493">
              <w:marLeft w:val="0"/>
              <w:marRight w:val="0"/>
              <w:marTop w:val="0"/>
              <w:marBottom w:val="0"/>
              <w:divBdr>
                <w:top w:val="none" w:sz="0" w:space="0" w:color="auto"/>
                <w:left w:val="none" w:sz="0" w:space="0" w:color="auto"/>
                <w:bottom w:val="none" w:sz="0" w:space="0" w:color="auto"/>
                <w:right w:val="none" w:sz="0" w:space="0" w:color="auto"/>
              </w:divBdr>
            </w:div>
            <w:div w:id="933320892">
              <w:marLeft w:val="0"/>
              <w:marRight w:val="0"/>
              <w:marTop w:val="0"/>
              <w:marBottom w:val="0"/>
              <w:divBdr>
                <w:top w:val="none" w:sz="0" w:space="0" w:color="auto"/>
                <w:left w:val="none" w:sz="0" w:space="0" w:color="auto"/>
                <w:bottom w:val="none" w:sz="0" w:space="0" w:color="auto"/>
                <w:right w:val="none" w:sz="0" w:space="0" w:color="auto"/>
              </w:divBdr>
            </w:div>
            <w:div w:id="936476516">
              <w:marLeft w:val="0"/>
              <w:marRight w:val="0"/>
              <w:marTop w:val="0"/>
              <w:marBottom w:val="0"/>
              <w:divBdr>
                <w:top w:val="none" w:sz="0" w:space="0" w:color="auto"/>
                <w:left w:val="none" w:sz="0" w:space="0" w:color="auto"/>
                <w:bottom w:val="none" w:sz="0" w:space="0" w:color="auto"/>
                <w:right w:val="none" w:sz="0" w:space="0" w:color="auto"/>
              </w:divBdr>
            </w:div>
            <w:div w:id="1030884880">
              <w:marLeft w:val="0"/>
              <w:marRight w:val="0"/>
              <w:marTop w:val="0"/>
              <w:marBottom w:val="0"/>
              <w:divBdr>
                <w:top w:val="none" w:sz="0" w:space="0" w:color="auto"/>
                <w:left w:val="none" w:sz="0" w:space="0" w:color="auto"/>
                <w:bottom w:val="none" w:sz="0" w:space="0" w:color="auto"/>
                <w:right w:val="none" w:sz="0" w:space="0" w:color="auto"/>
              </w:divBdr>
            </w:div>
            <w:div w:id="1252424025">
              <w:marLeft w:val="0"/>
              <w:marRight w:val="0"/>
              <w:marTop w:val="0"/>
              <w:marBottom w:val="0"/>
              <w:divBdr>
                <w:top w:val="none" w:sz="0" w:space="0" w:color="auto"/>
                <w:left w:val="none" w:sz="0" w:space="0" w:color="auto"/>
                <w:bottom w:val="none" w:sz="0" w:space="0" w:color="auto"/>
                <w:right w:val="none" w:sz="0" w:space="0" w:color="auto"/>
              </w:divBdr>
            </w:div>
            <w:div w:id="1304307960">
              <w:marLeft w:val="0"/>
              <w:marRight w:val="0"/>
              <w:marTop w:val="0"/>
              <w:marBottom w:val="0"/>
              <w:divBdr>
                <w:top w:val="none" w:sz="0" w:space="0" w:color="auto"/>
                <w:left w:val="none" w:sz="0" w:space="0" w:color="auto"/>
                <w:bottom w:val="none" w:sz="0" w:space="0" w:color="auto"/>
                <w:right w:val="none" w:sz="0" w:space="0" w:color="auto"/>
              </w:divBdr>
            </w:div>
            <w:div w:id="1496997617">
              <w:marLeft w:val="0"/>
              <w:marRight w:val="0"/>
              <w:marTop w:val="0"/>
              <w:marBottom w:val="0"/>
              <w:divBdr>
                <w:top w:val="none" w:sz="0" w:space="0" w:color="auto"/>
                <w:left w:val="none" w:sz="0" w:space="0" w:color="auto"/>
                <w:bottom w:val="none" w:sz="0" w:space="0" w:color="auto"/>
                <w:right w:val="none" w:sz="0" w:space="0" w:color="auto"/>
              </w:divBdr>
            </w:div>
            <w:div w:id="1798178767">
              <w:marLeft w:val="0"/>
              <w:marRight w:val="0"/>
              <w:marTop w:val="0"/>
              <w:marBottom w:val="0"/>
              <w:divBdr>
                <w:top w:val="none" w:sz="0" w:space="0" w:color="auto"/>
                <w:left w:val="none" w:sz="0" w:space="0" w:color="auto"/>
                <w:bottom w:val="none" w:sz="0" w:space="0" w:color="auto"/>
                <w:right w:val="none" w:sz="0" w:space="0" w:color="auto"/>
              </w:divBdr>
            </w:div>
            <w:div w:id="2019311265">
              <w:marLeft w:val="0"/>
              <w:marRight w:val="0"/>
              <w:marTop w:val="0"/>
              <w:marBottom w:val="0"/>
              <w:divBdr>
                <w:top w:val="none" w:sz="0" w:space="0" w:color="auto"/>
                <w:left w:val="none" w:sz="0" w:space="0" w:color="auto"/>
                <w:bottom w:val="none" w:sz="0" w:space="0" w:color="auto"/>
                <w:right w:val="none" w:sz="0" w:space="0" w:color="auto"/>
              </w:divBdr>
            </w:div>
            <w:div w:id="20511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010">
      <w:bodyDiv w:val="1"/>
      <w:marLeft w:val="0"/>
      <w:marRight w:val="0"/>
      <w:marTop w:val="0"/>
      <w:marBottom w:val="0"/>
      <w:divBdr>
        <w:top w:val="none" w:sz="0" w:space="0" w:color="auto"/>
        <w:left w:val="none" w:sz="0" w:space="0" w:color="auto"/>
        <w:bottom w:val="none" w:sz="0" w:space="0" w:color="auto"/>
        <w:right w:val="none" w:sz="0" w:space="0" w:color="auto"/>
      </w:divBdr>
      <w:divsChild>
        <w:div w:id="1096484420">
          <w:marLeft w:val="0"/>
          <w:marRight w:val="0"/>
          <w:marTop w:val="0"/>
          <w:marBottom w:val="0"/>
          <w:divBdr>
            <w:top w:val="none" w:sz="0" w:space="0" w:color="auto"/>
            <w:left w:val="none" w:sz="0" w:space="0" w:color="auto"/>
            <w:bottom w:val="none" w:sz="0" w:space="0" w:color="auto"/>
            <w:right w:val="none" w:sz="0" w:space="0" w:color="auto"/>
          </w:divBdr>
          <w:divsChild>
            <w:div w:id="23294298">
              <w:marLeft w:val="0"/>
              <w:marRight w:val="0"/>
              <w:marTop w:val="0"/>
              <w:marBottom w:val="0"/>
              <w:divBdr>
                <w:top w:val="none" w:sz="0" w:space="0" w:color="auto"/>
                <w:left w:val="none" w:sz="0" w:space="0" w:color="auto"/>
                <w:bottom w:val="none" w:sz="0" w:space="0" w:color="auto"/>
                <w:right w:val="none" w:sz="0" w:space="0" w:color="auto"/>
              </w:divBdr>
            </w:div>
            <w:div w:id="97913574">
              <w:marLeft w:val="0"/>
              <w:marRight w:val="0"/>
              <w:marTop w:val="0"/>
              <w:marBottom w:val="0"/>
              <w:divBdr>
                <w:top w:val="none" w:sz="0" w:space="0" w:color="auto"/>
                <w:left w:val="none" w:sz="0" w:space="0" w:color="auto"/>
                <w:bottom w:val="none" w:sz="0" w:space="0" w:color="auto"/>
                <w:right w:val="none" w:sz="0" w:space="0" w:color="auto"/>
              </w:divBdr>
            </w:div>
            <w:div w:id="133765997">
              <w:marLeft w:val="0"/>
              <w:marRight w:val="0"/>
              <w:marTop w:val="0"/>
              <w:marBottom w:val="0"/>
              <w:divBdr>
                <w:top w:val="none" w:sz="0" w:space="0" w:color="auto"/>
                <w:left w:val="none" w:sz="0" w:space="0" w:color="auto"/>
                <w:bottom w:val="none" w:sz="0" w:space="0" w:color="auto"/>
                <w:right w:val="none" w:sz="0" w:space="0" w:color="auto"/>
              </w:divBdr>
            </w:div>
            <w:div w:id="328098477">
              <w:marLeft w:val="0"/>
              <w:marRight w:val="0"/>
              <w:marTop w:val="0"/>
              <w:marBottom w:val="0"/>
              <w:divBdr>
                <w:top w:val="none" w:sz="0" w:space="0" w:color="auto"/>
                <w:left w:val="none" w:sz="0" w:space="0" w:color="auto"/>
                <w:bottom w:val="none" w:sz="0" w:space="0" w:color="auto"/>
                <w:right w:val="none" w:sz="0" w:space="0" w:color="auto"/>
              </w:divBdr>
            </w:div>
            <w:div w:id="416561798">
              <w:marLeft w:val="0"/>
              <w:marRight w:val="0"/>
              <w:marTop w:val="0"/>
              <w:marBottom w:val="0"/>
              <w:divBdr>
                <w:top w:val="none" w:sz="0" w:space="0" w:color="auto"/>
                <w:left w:val="none" w:sz="0" w:space="0" w:color="auto"/>
                <w:bottom w:val="none" w:sz="0" w:space="0" w:color="auto"/>
                <w:right w:val="none" w:sz="0" w:space="0" w:color="auto"/>
              </w:divBdr>
            </w:div>
            <w:div w:id="483201430">
              <w:marLeft w:val="0"/>
              <w:marRight w:val="0"/>
              <w:marTop w:val="0"/>
              <w:marBottom w:val="0"/>
              <w:divBdr>
                <w:top w:val="none" w:sz="0" w:space="0" w:color="auto"/>
                <w:left w:val="none" w:sz="0" w:space="0" w:color="auto"/>
                <w:bottom w:val="none" w:sz="0" w:space="0" w:color="auto"/>
                <w:right w:val="none" w:sz="0" w:space="0" w:color="auto"/>
              </w:divBdr>
            </w:div>
            <w:div w:id="638803020">
              <w:marLeft w:val="0"/>
              <w:marRight w:val="0"/>
              <w:marTop w:val="0"/>
              <w:marBottom w:val="0"/>
              <w:divBdr>
                <w:top w:val="none" w:sz="0" w:space="0" w:color="auto"/>
                <w:left w:val="none" w:sz="0" w:space="0" w:color="auto"/>
                <w:bottom w:val="none" w:sz="0" w:space="0" w:color="auto"/>
                <w:right w:val="none" w:sz="0" w:space="0" w:color="auto"/>
              </w:divBdr>
            </w:div>
            <w:div w:id="655450764">
              <w:marLeft w:val="0"/>
              <w:marRight w:val="0"/>
              <w:marTop w:val="0"/>
              <w:marBottom w:val="0"/>
              <w:divBdr>
                <w:top w:val="none" w:sz="0" w:space="0" w:color="auto"/>
                <w:left w:val="none" w:sz="0" w:space="0" w:color="auto"/>
                <w:bottom w:val="none" w:sz="0" w:space="0" w:color="auto"/>
                <w:right w:val="none" w:sz="0" w:space="0" w:color="auto"/>
              </w:divBdr>
            </w:div>
            <w:div w:id="743650965">
              <w:marLeft w:val="0"/>
              <w:marRight w:val="0"/>
              <w:marTop w:val="0"/>
              <w:marBottom w:val="0"/>
              <w:divBdr>
                <w:top w:val="none" w:sz="0" w:space="0" w:color="auto"/>
                <w:left w:val="none" w:sz="0" w:space="0" w:color="auto"/>
                <w:bottom w:val="none" w:sz="0" w:space="0" w:color="auto"/>
                <w:right w:val="none" w:sz="0" w:space="0" w:color="auto"/>
              </w:divBdr>
            </w:div>
            <w:div w:id="811408355">
              <w:marLeft w:val="0"/>
              <w:marRight w:val="0"/>
              <w:marTop w:val="0"/>
              <w:marBottom w:val="0"/>
              <w:divBdr>
                <w:top w:val="none" w:sz="0" w:space="0" w:color="auto"/>
                <w:left w:val="none" w:sz="0" w:space="0" w:color="auto"/>
                <w:bottom w:val="none" w:sz="0" w:space="0" w:color="auto"/>
                <w:right w:val="none" w:sz="0" w:space="0" w:color="auto"/>
              </w:divBdr>
            </w:div>
            <w:div w:id="947197003">
              <w:marLeft w:val="0"/>
              <w:marRight w:val="0"/>
              <w:marTop w:val="0"/>
              <w:marBottom w:val="0"/>
              <w:divBdr>
                <w:top w:val="none" w:sz="0" w:space="0" w:color="auto"/>
                <w:left w:val="none" w:sz="0" w:space="0" w:color="auto"/>
                <w:bottom w:val="none" w:sz="0" w:space="0" w:color="auto"/>
                <w:right w:val="none" w:sz="0" w:space="0" w:color="auto"/>
              </w:divBdr>
            </w:div>
            <w:div w:id="1011031535">
              <w:marLeft w:val="0"/>
              <w:marRight w:val="0"/>
              <w:marTop w:val="0"/>
              <w:marBottom w:val="0"/>
              <w:divBdr>
                <w:top w:val="none" w:sz="0" w:space="0" w:color="auto"/>
                <w:left w:val="none" w:sz="0" w:space="0" w:color="auto"/>
                <w:bottom w:val="none" w:sz="0" w:space="0" w:color="auto"/>
                <w:right w:val="none" w:sz="0" w:space="0" w:color="auto"/>
              </w:divBdr>
            </w:div>
            <w:div w:id="1038966163">
              <w:marLeft w:val="0"/>
              <w:marRight w:val="0"/>
              <w:marTop w:val="0"/>
              <w:marBottom w:val="0"/>
              <w:divBdr>
                <w:top w:val="none" w:sz="0" w:space="0" w:color="auto"/>
                <w:left w:val="none" w:sz="0" w:space="0" w:color="auto"/>
                <w:bottom w:val="none" w:sz="0" w:space="0" w:color="auto"/>
                <w:right w:val="none" w:sz="0" w:space="0" w:color="auto"/>
              </w:divBdr>
            </w:div>
            <w:div w:id="1060248195">
              <w:marLeft w:val="0"/>
              <w:marRight w:val="0"/>
              <w:marTop w:val="0"/>
              <w:marBottom w:val="0"/>
              <w:divBdr>
                <w:top w:val="none" w:sz="0" w:space="0" w:color="auto"/>
                <w:left w:val="none" w:sz="0" w:space="0" w:color="auto"/>
                <w:bottom w:val="none" w:sz="0" w:space="0" w:color="auto"/>
                <w:right w:val="none" w:sz="0" w:space="0" w:color="auto"/>
              </w:divBdr>
            </w:div>
            <w:div w:id="1378241639">
              <w:marLeft w:val="0"/>
              <w:marRight w:val="0"/>
              <w:marTop w:val="0"/>
              <w:marBottom w:val="0"/>
              <w:divBdr>
                <w:top w:val="none" w:sz="0" w:space="0" w:color="auto"/>
                <w:left w:val="none" w:sz="0" w:space="0" w:color="auto"/>
                <w:bottom w:val="none" w:sz="0" w:space="0" w:color="auto"/>
                <w:right w:val="none" w:sz="0" w:space="0" w:color="auto"/>
              </w:divBdr>
            </w:div>
            <w:div w:id="1410814183">
              <w:marLeft w:val="0"/>
              <w:marRight w:val="0"/>
              <w:marTop w:val="0"/>
              <w:marBottom w:val="0"/>
              <w:divBdr>
                <w:top w:val="none" w:sz="0" w:space="0" w:color="auto"/>
                <w:left w:val="none" w:sz="0" w:space="0" w:color="auto"/>
                <w:bottom w:val="none" w:sz="0" w:space="0" w:color="auto"/>
                <w:right w:val="none" w:sz="0" w:space="0" w:color="auto"/>
              </w:divBdr>
            </w:div>
            <w:div w:id="1550876256">
              <w:marLeft w:val="0"/>
              <w:marRight w:val="0"/>
              <w:marTop w:val="0"/>
              <w:marBottom w:val="0"/>
              <w:divBdr>
                <w:top w:val="none" w:sz="0" w:space="0" w:color="auto"/>
                <w:left w:val="none" w:sz="0" w:space="0" w:color="auto"/>
                <w:bottom w:val="none" w:sz="0" w:space="0" w:color="auto"/>
                <w:right w:val="none" w:sz="0" w:space="0" w:color="auto"/>
              </w:divBdr>
            </w:div>
            <w:div w:id="1571766130">
              <w:marLeft w:val="0"/>
              <w:marRight w:val="0"/>
              <w:marTop w:val="0"/>
              <w:marBottom w:val="0"/>
              <w:divBdr>
                <w:top w:val="none" w:sz="0" w:space="0" w:color="auto"/>
                <w:left w:val="none" w:sz="0" w:space="0" w:color="auto"/>
                <w:bottom w:val="none" w:sz="0" w:space="0" w:color="auto"/>
                <w:right w:val="none" w:sz="0" w:space="0" w:color="auto"/>
              </w:divBdr>
            </w:div>
            <w:div w:id="1662345234">
              <w:marLeft w:val="0"/>
              <w:marRight w:val="0"/>
              <w:marTop w:val="0"/>
              <w:marBottom w:val="0"/>
              <w:divBdr>
                <w:top w:val="none" w:sz="0" w:space="0" w:color="auto"/>
                <w:left w:val="none" w:sz="0" w:space="0" w:color="auto"/>
                <w:bottom w:val="none" w:sz="0" w:space="0" w:color="auto"/>
                <w:right w:val="none" w:sz="0" w:space="0" w:color="auto"/>
              </w:divBdr>
            </w:div>
            <w:div w:id="2032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0326">
      <w:bodyDiv w:val="1"/>
      <w:marLeft w:val="0"/>
      <w:marRight w:val="0"/>
      <w:marTop w:val="0"/>
      <w:marBottom w:val="0"/>
      <w:divBdr>
        <w:top w:val="none" w:sz="0" w:space="0" w:color="auto"/>
        <w:left w:val="none" w:sz="0" w:space="0" w:color="auto"/>
        <w:bottom w:val="none" w:sz="0" w:space="0" w:color="auto"/>
        <w:right w:val="none" w:sz="0" w:space="0" w:color="auto"/>
      </w:divBdr>
    </w:div>
    <w:div w:id="1805653766">
      <w:bodyDiv w:val="1"/>
      <w:marLeft w:val="0"/>
      <w:marRight w:val="0"/>
      <w:marTop w:val="0"/>
      <w:marBottom w:val="0"/>
      <w:divBdr>
        <w:top w:val="none" w:sz="0" w:space="0" w:color="auto"/>
        <w:left w:val="none" w:sz="0" w:space="0" w:color="auto"/>
        <w:bottom w:val="none" w:sz="0" w:space="0" w:color="auto"/>
        <w:right w:val="none" w:sz="0" w:space="0" w:color="auto"/>
      </w:divBdr>
    </w:div>
    <w:div w:id="1927641275">
      <w:bodyDiv w:val="1"/>
      <w:marLeft w:val="0"/>
      <w:marRight w:val="0"/>
      <w:marTop w:val="0"/>
      <w:marBottom w:val="0"/>
      <w:divBdr>
        <w:top w:val="none" w:sz="0" w:space="0" w:color="auto"/>
        <w:left w:val="none" w:sz="0" w:space="0" w:color="auto"/>
        <w:bottom w:val="none" w:sz="0" w:space="0" w:color="auto"/>
        <w:right w:val="none" w:sz="0" w:space="0" w:color="auto"/>
      </w:divBdr>
      <w:divsChild>
        <w:div w:id="211162280">
          <w:marLeft w:val="0"/>
          <w:marRight w:val="0"/>
          <w:marTop w:val="0"/>
          <w:marBottom w:val="0"/>
          <w:divBdr>
            <w:top w:val="none" w:sz="0" w:space="0" w:color="auto"/>
            <w:left w:val="none" w:sz="0" w:space="0" w:color="auto"/>
            <w:bottom w:val="none" w:sz="0" w:space="0" w:color="auto"/>
            <w:right w:val="none" w:sz="0" w:space="0" w:color="auto"/>
          </w:divBdr>
          <w:divsChild>
            <w:div w:id="123544881">
              <w:marLeft w:val="0"/>
              <w:marRight w:val="0"/>
              <w:marTop w:val="0"/>
              <w:marBottom w:val="0"/>
              <w:divBdr>
                <w:top w:val="none" w:sz="0" w:space="0" w:color="auto"/>
                <w:left w:val="none" w:sz="0" w:space="0" w:color="auto"/>
                <w:bottom w:val="none" w:sz="0" w:space="0" w:color="auto"/>
                <w:right w:val="none" w:sz="0" w:space="0" w:color="auto"/>
              </w:divBdr>
            </w:div>
            <w:div w:id="143934257">
              <w:marLeft w:val="0"/>
              <w:marRight w:val="0"/>
              <w:marTop w:val="0"/>
              <w:marBottom w:val="0"/>
              <w:divBdr>
                <w:top w:val="none" w:sz="0" w:space="0" w:color="auto"/>
                <w:left w:val="none" w:sz="0" w:space="0" w:color="auto"/>
                <w:bottom w:val="none" w:sz="0" w:space="0" w:color="auto"/>
                <w:right w:val="none" w:sz="0" w:space="0" w:color="auto"/>
              </w:divBdr>
            </w:div>
            <w:div w:id="920525362">
              <w:marLeft w:val="0"/>
              <w:marRight w:val="0"/>
              <w:marTop w:val="0"/>
              <w:marBottom w:val="0"/>
              <w:divBdr>
                <w:top w:val="none" w:sz="0" w:space="0" w:color="auto"/>
                <w:left w:val="none" w:sz="0" w:space="0" w:color="auto"/>
                <w:bottom w:val="none" w:sz="0" w:space="0" w:color="auto"/>
                <w:right w:val="none" w:sz="0" w:space="0" w:color="auto"/>
              </w:divBdr>
            </w:div>
            <w:div w:id="952706464">
              <w:marLeft w:val="0"/>
              <w:marRight w:val="0"/>
              <w:marTop w:val="0"/>
              <w:marBottom w:val="0"/>
              <w:divBdr>
                <w:top w:val="none" w:sz="0" w:space="0" w:color="auto"/>
                <w:left w:val="none" w:sz="0" w:space="0" w:color="auto"/>
                <w:bottom w:val="none" w:sz="0" w:space="0" w:color="auto"/>
                <w:right w:val="none" w:sz="0" w:space="0" w:color="auto"/>
              </w:divBdr>
            </w:div>
            <w:div w:id="1077826588">
              <w:marLeft w:val="0"/>
              <w:marRight w:val="0"/>
              <w:marTop w:val="0"/>
              <w:marBottom w:val="0"/>
              <w:divBdr>
                <w:top w:val="none" w:sz="0" w:space="0" w:color="auto"/>
                <w:left w:val="none" w:sz="0" w:space="0" w:color="auto"/>
                <w:bottom w:val="none" w:sz="0" w:space="0" w:color="auto"/>
                <w:right w:val="none" w:sz="0" w:space="0" w:color="auto"/>
              </w:divBdr>
            </w:div>
            <w:div w:id="1409501179">
              <w:marLeft w:val="0"/>
              <w:marRight w:val="0"/>
              <w:marTop w:val="0"/>
              <w:marBottom w:val="0"/>
              <w:divBdr>
                <w:top w:val="none" w:sz="0" w:space="0" w:color="auto"/>
                <w:left w:val="none" w:sz="0" w:space="0" w:color="auto"/>
                <w:bottom w:val="none" w:sz="0" w:space="0" w:color="auto"/>
                <w:right w:val="none" w:sz="0" w:space="0" w:color="auto"/>
              </w:divBdr>
            </w:div>
            <w:div w:id="1478496106">
              <w:marLeft w:val="0"/>
              <w:marRight w:val="0"/>
              <w:marTop w:val="0"/>
              <w:marBottom w:val="0"/>
              <w:divBdr>
                <w:top w:val="none" w:sz="0" w:space="0" w:color="auto"/>
                <w:left w:val="none" w:sz="0" w:space="0" w:color="auto"/>
                <w:bottom w:val="none" w:sz="0" w:space="0" w:color="auto"/>
                <w:right w:val="none" w:sz="0" w:space="0" w:color="auto"/>
              </w:divBdr>
            </w:div>
            <w:div w:id="1583177825">
              <w:marLeft w:val="0"/>
              <w:marRight w:val="0"/>
              <w:marTop w:val="0"/>
              <w:marBottom w:val="0"/>
              <w:divBdr>
                <w:top w:val="none" w:sz="0" w:space="0" w:color="auto"/>
                <w:left w:val="none" w:sz="0" w:space="0" w:color="auto"/>
                <w:bottom w:val="none" w:sz="0" w:space="0" w:color="auto"/>
                <w:right w:val="none" w:sz="0" w:space="0" w:color="auto"/>
              </w:divBdr>
            </w:div>
            <w:div w:id="1587765641">
              <w:marLeft w:val="0"/>
              <w:marRight w:val="0"/>
              <w:marTop w:val="0"/>
              <w:marBottom w:val="0"/>
              <w:divBdr>
                <w:top w:val="none" w:sz="0" w:space="0" w:color="auto"/>
                <w:left w:val="none" w:sz="0" w:space="0" w:color="auto"/>
                <w:bottom w:val="none" w:sz="0" w:space="0" w:color="auto"/>
                <w:right w:val="none" w:sz="0" w:space="0" w:color="auto"/>
              </w:divBdr>
            </w:div>
            <w:div w:id="1757820284">
              <w:marLeft w:val="0"/>
              <w:marRight w:val="0"/>
              <w:marTop w:val="0"/>
              <w:marBottom w:val="0"/>
              <w:divBdr>
                <w:top w:val="none" w:sz="0" w:space="0" w:color="auto"/>
                <w:left w:val="none" w:sz="0" w:space="0" w:color="auto"/>
                <w:bottom w:val="none" w:sz="0" w:space="0" w:color="auto"/>
                <w:right w:val="none" w:sz="0" w:space="0" w:color="auto"/>
              </w:divBdr>
            </w:div>
            <w:div w:id="1818567322">
              <w:marLeft w:val="0"/>
              <w:marRight w:val="0"/>
              <w:marTop w:val="0"/>
              <w:marBottom w:val="0"/>
              <w:divBdr>
                <w:top w:val="none" w:sz="0" w:space="0" w:color="auto"/>
                <w:left w:val="none" w:sz="0" w:space="0" w:color="auto"/>
                <w:bottom w:val="none" w:sz="0" w:space="0" w:color="auto"/>
                <w:right w:val="none" w:sz="0" w:space="0" w:color="auto"/>
              </w:divBdr>
            </w:div>
            <w:div w:id="2059235665">
              <w:marLeft w:val="0"/>
              <w:marRight w:val="0"/>
              <w:marTop w:val="0"/>
              <w:marBottom w:val="0"/>
              <w:divBdr>
                <w:top w:val="none" w:sz="0" w:space="0" w:color="auto"/>
                <w:left w:val="none" w:sz="0" w:space="0" w:color="auto"/>
                <w:bottom w:val="none" w:sz="0" w:space="0" w:color="auto"/>
                <w:right w:val="none" w:sz="0" w:space="0" w:color="auto"/>
              </w:divBdr>
            </w:div>
            <w:div w:id="21232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315">
      <w:bodyDiv w:val="1"/>
      <w:marLeft w:val="0"/>
      <w:marRight w:val="0"/>
      <w:marTop w:val="0"/>
      <w:marBottom w:val="0"/>
      <w:divBdr>
        <w:top w:val="none" w:sz="0" w:space="0" w:color="auto"/>
        <w:left w:val="none" w:sz="0" w:space="0" w:color="auto"/>
        <w:bottom w:val="none" w:sz="0" w:space="0" w:color="auto"/>
        <w:right w:val="none" w:sz="0" w:space="0" w:color="auto"/>
      </w:divBdr>
      <w:divsChild>
        <w:div w:id="1513645106">
          <w:marLeft w:val="0"/>
          <w:marRight w:val="0"/>
          <w:marTop w:val="0"/>
          <w:marBottom w:val="0"/>
          <w:divBdr>
            <w:top w:val="none" w:sz="0" w:space="0" w:color="auto"/>
            <w:left w:val="none" w:sz="0" w:space="0" w:color="auto"/>
            <w:bottom w:val="none" w:sz="0" w:space="0" w:color="auto"/>
            <w:right w:val="none" w:sz="0" w:space="0" w:color="auto"/>
          </w:divBdr>
          <w:divsChild>
            <w:div w:id="64424946">
              <w:marLeft w:val="0"/>
              <w:marRight w:val="0"/>
              <w:marTop w:val="0"/>
              <w:marBottom w:val="0"/>
              <w:divBdr>
                <w:top w:val="none" w:sz="0" w:space="0" w:color="auto"/>
                <w:left w:val="none" w:sz="0" w:space="0" w:color="auto"/>
                <w:bottom w:val="none" w:sz="0" w:space="0" w:color="auto"/>
                <w:right w:val="none" w:sz="0" w:space="0" w:color="auto"/>
              </w:divBdr>
            </w:div>
            <w:div w:id="124740791">
              <w:marLeft w:val="0"/>
              <w:marRight w:val="0"/>
              <w:marTop w:val="0"/>
              <w:marBottom w:val="0"/>
              <w:divBdr>
                <w:top w:val="none" w:sz="0" w:space="0" w:color="auto"/>
                <w:left w:val="none" w:sz="0" w:space="0" w:color="auto"/>
                <w:bottom w:val="none" w:sz="0" w:space="0" w:color="auto"/>
                <w:right w:val="none" w:sz="0" w:space="0" w:color="auto"/>
              </w:divBdr>
            </w:div>
            <w:div w:id="179666313">
              <w:marLeft w:val="0"/>
              <w:marRight w:val="0"/>
              <w:marTop w:val="0"/>
              <w:marBottom w:val="0"/>
              <w:divBdr>
                <w:top w:val="none" w:sz="0" w:space="0" w:color="auto"/>
                <w:left w:val="none" w:sz="0" w:space="0" w:color="auto"/>
                <w:bottom w:val="none" w:sz="0" w:space="0" w:color="auto"/>
                <w:right w:val="none" w:sz="0" w:space="0" w:color="auto"/>
              </w:divBdr>
            </w:div>
            <w:div w:id="352537054">
              <w:marLeft w:val="0"/>
              <w:marRight w:val="0"/>
              <w:marTop w:val="0"/>
              <w:marBottom w:val="0"/>
              <w:divBdr>
                <w:top w:val="none" w:sz="0" w:space="0" w:color="auto"/>
                <w:left w:val="none" w:sz="0" w:space="0" w:color="auto"/>
                <w:bottom w:val="none" w:sz="0" w:space="0" w:color="auto"/>
                <w:right w:val="none" w:sz="0" w:space="0" w:color="auto"/>
              </w:divBdr>
            </w:div>
            <w:div w:id="408037080">
              <w:marLeft w:val="0"/>
              <w:marRight w:val="0"/>
              <w:marTop w:val="0"/>
              <w:marBottom w:val="0"/>
              <w:divBdr>
                <w:top w:val="none" w:sz="0" w:space="0" w:color="auto"/>
                <w:left w:val="none" w:sz="0" w:space="0" w:color="auto"/>
                <w:bottom w:val="none" w:sz="0" w:space="0" w:color="auto"/>
                <w:right w:val="none" w:sz="0" w:space="0" w:color="auto"/>
              </w:divBdr>
            </w:div>
            <w:div w:id="455877431">
              <w:marLeft w:val="0"/>
              <w:marRight w:val="0"/>
              <w:marTop w:val="0"/>
              <w:marBottom w:val="0"/>
              <w:divBdr>
                <w:top w:val="none" w:sz="0" w:space="0" w:color="auto"/>
                <w:left w:val="none" w:sz="0" w:space="0" w:color="auto"/>
                <w:bottom w:val="none" w:sz="0" w:space="0" w:color="auto"/>
                <w:right w:val="none" w:sz="0" w:space="0" w:color="auto"/>
              </w:divBdr>
            </w:div>
            <w:div w:id="655376359">
              <w:marLeft w:val="0"/>
              <w:marRight w:val="0"/>
              <w:marTop w:val="0"/>
              <w:marBottom w:val="0"/>
              <w:divBdr>
                <w:top w:val="none" w:sz="0" w:space="0" w:color="auto"/>
                <w:left w:val="none" w:sz="0" w:space="0" w:color="auto"/>
                <w:bottom w:val="none" w:sz="0" w:space="0" w:color="auto"/>
                <w:right w:val="none" w:sz="0" w:space="0" w:color="auto"/>
              </w:divBdr>
            </w:div>
            <w:div w:id="782071831">
              <w:marLeft w:val="0"/>
              <w:marRight w:val="0"/>
              <w:marTop w:val="0"/>
              <w:marBottom w:val="0"/>
              <w:divBdr>
                <w:top w:val="none" w:sz="0" w:space="0" w:color="auto"/>
                <w:left w:val="none" w:sz="0" w:space="0" w:color="auto"/>
                <w:bottom w:val="none" w:sz="0" w:space="0" w:color="auto"/>
                <w:right w:val="none" w:sz="0" w:space="0" w:color="auto"/>
              </w:divBdr>
            </w:div>
            <w:div w:id="787771684">
              <w:marLeft w:val="0"/>
              <w:marRight w:val="0"/>
              <w:marTop w:val="0"/>
              <w:marBottom w:val="0"/>
              <w:divBdr>
                <w:top w:val="none" w:sz="0" w:space="0" w:color="auto"/>
                <w:left w:val="none" w:sz="0" w:space="0" w:color="auto"/>
                <w:bottom w:val="none" w:sz="0" w:space="0" w:color="auto"/>
                <w:right w:val="none" w:sz="0" w:space="0" w:color="auto"/>
              </w:divBdr>
            </w:div>
            <w:div w:id="930351979">
              <w:marLeft w:val="0"/>
              <w:marRight w:val="0"/>
              <w:marTop w:val="0"/>
              <w:marBottom w:val="0"/>
              <w:divBdr>
                <w:top w:val="none" w:sz="0" w:space="0" w:color="auto"/>
                <w:left w:val="none" w:sz="0" w:space="0" w:color="auto"/>
                <w:bottom w:val="none" w:sz="0" w:space="0" w:color="auto"/>
                <w:right w:val="none" w:sz="0" w:space="0" w:color="auto"/>
              </w:divBdr>
            </w:div>
            <w:div w:id="964040702">
              <w:marLeft w:val="0"/>
              <w:marRight w:val="0"/>
              <w:marTop w:val="0"/>
              <w:marBottom w:val="0"/>
              <w:divBdr>
                <w:top w:val="none" w:sz="0" w:space="0" w:color="auto"/>
                <w:left w:val="none" w:sz="0" w:space="0" w:color="auto"/>
                <w:bottom w:val="none" w:sz="0" w:space="0" w:color="auto"/>
                <w:right w:val="none" w:sz="0" w:space="0" w:color="auto"/>
              </w:divBdr>
            </w:div>
            <w:div w:id="1025979097">
              <w:marLeft w:val="0"/>
              <w:marRight w:val="0"/>
              <w:marTop w:val="0"/>
              <w:marBottom w:val="0"/>
              <w:divBdr>
                <w:top w:val="none" w:sz="0" w:space="0" w:color="auto"/>
                <w:left w:val="none" w:sz="0" w:space="0" w:color="auto"/>
                <w:bottom w:val="none" w:sz="0" w:space="0" w:color="auto"/>
                <w:right w:val="none" w:sz="0" w:space="0" w:color="auto"/>
              </w:divBdr>
            </w:div>
            <w:div w:id="1221944276">
              <w:marLeft w:val="0"/>
              <w:marRight w:val="0"/>
              <w:marTop w:val="0"/>
              <w:marBottom w:val="0"/>
              <w:divBdr>
                <w:top w:val="none" w:sz="0" w:space="0" w:color="auto"/>
                <w:left w:val="none" w:sz="0" w:space="0" w:color="auto"/>
                <w:bottom w:val="none" w:sz="0" w:space="0" w:color="auto"/>
                <w:right w:val="none" w:sz="0" w:space="0" w:color="auto"/>
              </w:divBdr>
            </w:div>
            <w:div w:id="1339387861">
              <w:marLeft w:val="0"/>
              <w:marRight w:val="0"/>
              <w:marTop w:val="0"/>
              <w:marBottom w:val="0"/>
              <w:divBdr>
                <w:top w:val="none" w:sz="0" w:space="0" w:color="auto"/>
                <w:left w:val="none" w:sz="0" w:space="0" w:color="auto"/>
                <w:bottom w:val="none" w:sz="0" w:space="0" w:color="auto"/>
                <w:right w:val="none" w:sz="0" w:space="0" w:color="auto"/>
              </w:divBdr>
            </w:div>
            <w:div w:id="1352532683">
              <w:marLeft w:val="0"/>
              <w:marRight w:val="0"/>
              <w:marTop w:val="0"/>
              <w:marBottom w:val="0"/>
              <w:divBdr>
                <w:top w:val="none" w:sz="0" w:space="0" w:color="auto"/>
                <w:left w:val="none" w:sz="0" w:space="0" w:color="auto"/>
                <w:bottom w:val="none" w:sz="0" w:space="0" w:color="auto"/>
                <w:right w:val="none" w:sz="0" w:space="0" w:color="auto"/>
              </w:divBdr>
            </w:div>
            <w:div w:id="1466855418">
              <w:marLeft w:val="0"/>
              <w:marRight w:val="0"/>
              <w:marTop w:val="0"/>
              <w:marBottom w:val="0"/>
              <w:divBdr>
                <w:top w:val="none" w:sz="0" w:space="0" w:color="auto"/>
                <w:left w:val="none" w:sz="0" w:space="0" w:color="auto"/>
                <w:bottom w:val="none" w:sz="0" w:space="0" w:color="auto"/>
                <w:right w:val="none" w:sz="0" w:space="0" w:color="auto"/>
              </w:divBdr>
            </w:div>
            <w:div w:id="1467696759">
              <w:marLeft w:val="0"/>
              <w:marRight w:val="0"/>
              <w:marTop w:val="0"/>
              <w:marBottom w:val="0"/>
              <w:divBdr>
                <w:top w:val="none" w:sz="0" w:space="0" w:color="auto"/>
                <w:left w:val="none" w:sz="0" w:space="0" w:color="auto"/>
                <w:bottom w:val="none" w:sz="0" w:space="0" w:color="auto"/>
                <w:right w:val="none" w:sz="0" w:space="0" w:color="auto"/>
              </w:divBdr>
            </w:div>
            <w:div w:id="1957176847">
              <w:marLeft w:val="0"/>
              <w:marRight w:val="0"/>
              <w:marTop w:val="0"/>
              <w:marBottom w:val="0"/>
              <w:divBdr>
                <w:top w:val="none" w:sz="0" w:space="0" w:color="auto"/>
                <w:left w:val="none" w:sz="0" w:space="0" w:color="auto"/>
                <w:bottom w:val="none" w:sz="0" w:space="0" w:color="auto"/>
                <w:right w:val="none" w:sz="0" w:space="0" w:color="auto"/>
              </w:divBdr>
            </w:div>
            <w:div w:id="2061434933">
              <w:marLeft w:val="0"/>
              <w:marRight w:val="0"/>
              <w:marTop w:val="0"/>
              <w:marBottom w:val="0"/>
              <w:divBdr>
                <w:top w:val="none" w:sz="0" w:space="0" w:color="auto"/>
                <w:left w:val="none" w:sz="0" w:space="0" w:color="auto"/>
                <w:bottom w:val="none" w:sz="0" w:space="0" w:color="auto"/>
                <w:right w:val="none" w:sz="0" w:space="0" w:color="auto"/>
              </w:divBdr>
            </w:div>
            <w:div w:id="2071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hyperlink" Target="https://westernwyoming.instructure.com/courses/16987/discussion_topics/185035" TargetMode="Externa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github.com/crispyChristean/Software-Development-1000---Team-Project" TargetMode="External" Id="rId6" /><Relationship Type="http://schemas.openxmlformats.org/officeDocument/2006/relationships/hyperlink" Target="mailto:ryleeleavitt@westernwyoming.edu" TargetMode="External" Id="rId11" /><Relationship Type="http://schemas.openxmlformats.org/officeDocument/2006/relationships/webSettings" Target="webSettings.xml" Id="rId5" /><Relationship Type="http://schemas.openxmlformats.org/officeDocument/2006/relationships/hyperlink" Target="https://github.com/devspace/awesome-github-templates" TargetMode="External" Id="rId10" /><Relationship Type="http://schemas.openxmlformats.org/officeDocument/2006/relationships/settings" Target="settings.xml" Id="rId4" /><Relationship Type="http://schemas.openxmlformats.org/officeDocument/2006/relationships/hyperlink" Target="https://github.com/axolo-co/developer-resources/tree/main" TargetMode="External" Id="rId9" /><Relationship Type="http://schemas.microsoft.com/office/2020/10/relationships/intelligence" Target="intelligence2.xml" Id="rId14" /><Relationship Type="http://schemas.openxmlformats.org/officeDocument/2006/relationships/hyperlink" Target="https://github.com/crispyChristean/Software-Development-1000---Team-Project" TargetMode="External" Id="R53f6824a639448d8" /><Relationship Type="http://schemas.openxmlformats.org/officeDocument/2006/relationships/hyperlink" Target="https://github.com/crispyChristean/Software-Development-1000---Team-Project" TargetMode="External" Id="R4077e5ce7d2843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6637-6297-493F-82E2-EDD9F2208D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Bossa</dc:creator>
  <keywords/>
  <dc:description/>
  <lastModifiedBy>Christian Espinoza Celis</lastModifiedBy>
  <revision>480</revision>
  <dcterms:created xsi:type="dcterms:W3CDTF">2009-11-23T23:41:00.0000000Z</dcterms:created>
  <dcterms:modified xsi:type="dcterms:W3CDTF">2024-09-24T01:21:03.4129785Z</dcterms:modified>
</coreProperties>
</file>